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468427" w14:textId="77777777" w:rsidR="0023558E" w:rsidRDefault="0023558E" w:rsidP="0023558E">
      <w:pPr>
        <w:spacing w:after="100" w:line="240" w:lineRule="auto"/>
        <w:contextualSpacing/>
        <w:rPr>
          <w:b/>
          <w:sz w:val="32"/>
          <w:szCs w:val="32"/>
          <w:shd w:val="clear" w:color="auto" w:fill="C6D9F1" w:themeFill="text2" w:themeFillTint="33"/>
        </w:rPr>
      </w:pPr>
      <w:r>
        <w:rPr>
          <w:b/>
          <w:sz w:val="32"/>
          <w:szCs w:val="32"/>
          <w:shd w:val="clear" w:color="auto" w:fill="C6D9F1" w:themeFill="text2" w:themeFillTint="33"/>
        </w:rPr>
        <w:t>Buffalo College Promise Neighborhood (BPN)</w:t>
      </w:r>
    </w:p>
    <w:p w14:paraId="1648B4B2" w14:textId="77777777" w:rsidR="0023558E" w:rsidRDefault="0023558E" w:rsidP="0023558E">
      <w:pPr>
        <w:spacing w:after="0" w:line="245" w:lineRule="exact"/>
        <w:ind w:right="144"/>
        <w:textAlignment w:val="baseline"/>
        <w:rPr>
          <w:rFonts w:ascii="Arial" w:eastAsia="Arial" w:hAnsi="Arial"/>
          <w:i/>
          <w:color w:val="FF0000"/>
          <w:spacing w:val="6"/>
          <w:sz w:val="18"/>
        </w:rPr>
      </w:pPr>
    </w:p>
    <w:p w14:paraId="7E48D31F" w14:textId="77777777" w:rsidR="0023558E" w:rsidRDefault="0023558E" w:rsidP="0023558E">
      <w:pPr>
        <w:spacing w:after="0" w:line="245" w:lineRule="exact"/>
        <w:ind w:right="144"/>
        <w:textAlignment w:val="baseline"/>
        <w:rPr>
          <w:rFonts w:ascii="Arial" w:eastAsia="Arial" w:hAnsi="Arial" w:cs="Times New Roman"/>
          <w:color w:val="000000"/>
          <w:spacing w:val="6"/>
          <w:sz w:val="18"/>
        </w:rPr>
      </w:pPr>
      <w:r w:rsidRPr="001A5876">
        <w:rPr>
          <w:rFonts w:ascii="Arial" w:eastAsia="Arial" w:hAnsi="Arial"/>
          <w:i/>
          <w:color w:val="FF0000"/>
          <w:spacing w:val="6"/>
          <w:sz w:val="18"/>
        </w:rPr>
        <w:t xml:space="preserve">Page 1, Panel </w:t>
      </w:r>
      <w:r>
        <w:rPr>
          <w:rFonts w:ascii="Arial" w:eastAsia="Arial" w:hAnsi="Arial"/>
          <w:i/>
          <w:color w:val="FF0000"/>
          <w:spacing w:val="6"/>
          <w:sz w:val="18"/>
        </w:rPr>
        <w:t>1</w:t>
      </w:r>
      <w:r w:rsidRPr="000D7D36">
        <w:rPr>
          <w:rFonts w:ascii="Arial" w:eastAsia="Arial" w:hAnsi="Arial" w:cs="Times New Roman"/>
          <w:color w:val="000000"/>
          <w:spacing w:val="6"/>
          <w:sz w:val="18"/>
        </w:rPr>
        <w:t xml:space="preserve"> </w:t>
      </w:r>
    </w:p>
    <w:p w14:paraId="4AD850E2" w14:textId="77777777" w:rsidR="0023558E" w:rsidRPr="00314B7D" w:rsidRDefault="0023558E" w:rsidP="0023558E">
      <w:pPr>
        <w:pStyle w:val="Heading3ES"/>
        <w:rPr>
          <w:rFonts w:ascii="Arial" w:hAnsi="Arial" w:cs="Arial"/>
          <w:b w:val="0"/>
          <w:sz w:val="20"/>
        </w:rPr>
      </w:pPr>
      <w:r w:rsidRPr="00314B7D">
        <w:rPr>
          <w:rFonts w:ascii="Arial" w:hAnsi="Arial" w:cs="Arial"/>
          <w:sz w:val="20"/>
        </w:rPr>
        <w:t>Program Locat</w:t>
      </w:r>
      <w:r>
        <w:rPr>
          <w:rFonts w:ascii="Arial" w:hAnsi="Arial" w:cs="Arial"/>
          <w:sz w:val="20"/>
        </w:rPr>
        <w:t>ion</w:t>
      </w:r>
      <w:r w:rsidRPr="00314B7D">
        <w:rPr>
          <w:rFonts w:ascii="Arial" w:hAnsi="Arial" w:cs="Arial"/>
          <w:sz w:val="20"/>
        </w:rPr>
        <w:t xml:space="preserve"> and </w:t>
      </w:r>
      <w:r>
        <w:rPr>
          <w:rFonts w:ascii="Arial" w:hAnsi="Arial" w:cs="Arial"/>
          <w:sz w:val="20"/>
        </w:rPr>
        <w:t>People Served</w:t>
      </w:r>
    </w:p>
    <w:p w14:paraId="67A3DB6B" w14:textId="77777777" w:rsidR="0023558E" w:rsidRPr="00314B7D" w:rsidRDefault="0023558E" w:rsidP="0023558E">
      <w:pPr>
        <w:pStyle w:val="Default"/>
        <w:rPr>
          <w:rFonts w:ascii="Arial" w:eastAsia="Times New Roman" w:hAnsi="Arial" w:cs="Arial"/>
          <w:sz w:val="20"/>
          <w:szCs w:val="20"/>
        </w:rPr>
      </w:pPr>
      <w:commentRangeStart w:id="0"/>
      <w:r w:rsidRPr="00314B7D">
        <w:rPr>
          <w:rFonts w:ascii="Arial" w:eastAsia="Times New Roman" w:hAnsi="Arial" w:cs="Arial"/>
          <w:b/>
          <w:sz w:val="20"/>
          <w:szCs w:val="20"/>
        </w:rPr>
        <w:t>Location:</w:t>
      </w:r>
      <w:r w:rsidRPr="00314B7D">
        <w:rPr>
          <w:rFonts w:ascii="Arial" w:eastAsia="Times New Roman" w:hAnsi="Arial" w:cs="Arial"/>
          <w:sz w:val="20"/>
          <w:szCs w:val="20"/>
        </w:rPr>
        <w:t xml:space="preserve">  </w:t>
      </w:r>
      <w:r w:rsidRPr="0023558E">
        <w:rPr>
          <w:rFonts w:ascii="Arial" w:eastAsia="Times New Roman" w:hAnsi="Arial" w:cs="Arial"/>
          <w:sz w:val="20"/>
          <w:szCs w:val="20"/>
        </w:rPr>
        <w:t xml:space="preserve">An urban area of just under one square mile in Buffalo, </w:t>
      </w:r>
      <w:r w:rsidR="00901D2E">
        <w:rPr>
          <w:rFonts w:ascii="Arial" w:eastAsia="Times New Roman" w:hAnsi="Arial" w:cs="Arial"/>
          <w:sz w:val="20"/>
          <w:szCs w:val="20"/>
        </w:rPr>
        <w:t>NY</w:t>
      </w:r>
    </w:p>
    <w:p w14:paraId="1425989A" w14:textId="77777777" w:rsidR="0023558E" w:rsidRPr="00314B7D" w:rsidRDefault="0023558E" w:rsidP="0023558E">
      <w:pPr>
        <w:pStyle w:val="Default"/>
        <w:rPr>
          <w:rFonts w:ascii="Arial" w:eastAsia="Times New Roman" w:hAnsi="Arial" w:cs="Arial"/>
          <w:b/>
          <w:sz w:val="20"/>
          <w:szCs w:val="20"/>
        </w:rPr>
      </w:pPr>
      <w:r>
        <w:rPr>
          <w:rFonts w:ascii="Arial" w:eastAsia="Times New Roman" w:hAnsi="Arial" w:cs="Arial"/>
          <w:b/>
          <w:sz w:val="20"/>
          <w:szCs w:val="20"/>
        </w:rPr>
        <w:t>People</w:t>
      </w:r>
      <w:r w:rsidRPr="00314B7D">
        <w:rPr>
          <w:rFonts w:ascii="Arial" w:eastAsia="Times New Roman" w:hAnsi="Arial" w:cs="Arial"/>
          <w:b/>
          <w:sz w:val="20"/>
          <w:szCs w:val="20"/>
        </w:rPr>
        <w:t xml:space="preserve"> Served: </w:t>
      </w:r>
      <w:r w:rsidRPr="0023558E">
        <w:rPr>
          <w:rFonts w:ascii="Arial" w:eastAsia="Times New Roman" w:hAnsi="Arial" w:cs="Arial"/>
          <w:sz w:val="20"/>
          <w:szCs w:val="20"/>
        </w:rPr>
        <w:t>12,000 residents</w:t>
      </w:r>
      <w:r>
        <w:rPr>
          <w:rFonts w:ascii="Arial" w:eastAsia="Times New Roman" w:hAnsi="Arial" w:cs="Arial"/>
          <w:sz w:val="20"/>
          <w:szCs w:val="20"/>
        </w:rPr>
        <w:t xml:space="preserve">; </w:t>
      </w:r>
      <w:r w:rsidRPr="0023558E">
        <w:rPr>
          <w:rFonts w:ascii="Arial" w:eastAsia="Times New Roman" w:hAnsi="Arial" w:cs="Arial"/>
          <w:sz w:val="20"/>
          <w:szCs w:val="20"/>
        </w:rPr>
        <w:t>1,650 public school children</w:t>
      </w:r>
    </w:p>
    <w:p w14:paraId="015C01AC" w14:textId="413A8C52" w:rsidR="007F4600" w:rsidRPr="00226120" w:rsidRDefault="007F4600" w:rsidP="007F4600">
      <w:pPr>
        <w:autoSpaceDE w:val="0"/>
        <w:autoSpaceDN w:val="0"/>
        <w:adjustRightInd w:val="0"/>
        <w:spacing w:after="0" w:line="240" w:lineRule="auto"/>
        <w:rPr>
          <w:rFonts w:ascii="Arial" w:eastAsia="Times New Roman" w:hAnsi="Arial" w:cs="Arial"/>
          <w:sz w:val="20"/>
          <w:szCs w:val="20"/>
        </w:rPr>
      </w:pPr>
      <w:r>
        <w:rPr>
          <w:rFonts w:ascii="Arial" w:eastAsia="Times New Roman" w:hAnsi="Arial" w:cs="Arial"/>
          <w:b/>
          <w:sz w:val="20"/>
          <w:szCs w:val="20"/>
        </w:rPr>
        <w:t xml:space="preserve">Community </w:t>
      </w:r>
      <w:r w:rsidR="005A560D">
        <w:rPr>
          <w:rFonts w:ascii="Arial" w:eastAsia="Times New Roman" w:hAnsi="Arial" w:cs="Arial"/>
          <w:b/>
          <w:sz w:val="20"/>
          <w:szCs w:val="20"/>
        </w:rPr>
        <w:t>Demographics</w:t>
      </w:r>
      <w:r>
        <w:rPr>
          <w:rFonts w:ascii="Arial" w:eastAsia="Times New Roman" w:hAnsi="Arial" w:cs="Arial"/>
          <w:b/>
          <w:sz w:val="20"/>
          <w:szCs w:val="20"/>
        </w:rPr>
        <w:t>:</w:t>
      </w:r>
      <w:r w:rsidRPr="00226120">
        <w:rPr>
          <w:rFonts w:ascii="Arial" w:eastAsia="Times New Roman" w:hAnsi="Arial" w:cs="Arial"/>
          <w:sz w:val="20"/>
          <w:szCs w:val="20"/>
        </w:rPr>
        <w:t xml:space="preserve"> </w:t>
      </w:r>
      <w:r w:rsidR="0063179D">
        <w:rPr>
          <w:rFonts w:ascii="Arial" w:eastAsia="Times New Roman" w:hAnsi="Arial" w:cs="Arial"/>
          <w:sz w:val="20"/>
          <w:szCs w:val="20"/>
        </w:rPr>
        <w:t>72%</w:t>
      </w:r>
      <w:r w:rsidR="006622F9" w:rsidRPr="0023558E">
        <w:rPr>
          <w:rFonts w:ascii="Arial" w:eastAsia="Times New Roman" w:hAnsi="Arial" w:cs="Arial"/>
          <w:sz w:val="20"/>
          <w:szCs w:val="20"/>
        </w:rPr>
        <w:t xml:space="preserve"> African-American</w:t>
      </w:r>
      <w:r w:rsidR="0063179D">
        <w:rPr>
          <w:rFonts w:ascii="Arial" w:eastAsia="Times New Roman" w:hAnsi="Arial" w:cs="Arial"/>
          <w:sz w:val="20"/>
          <w:szCs w:val="20"/>
        </w:rPr>
        <w:t xml:space="preserve">, 23% White, </w:t>
      </w:r>
      <w:r w:rsidR="006D7A2C">
        <w:rPr>
          <w:rFonts w:ascii="Arial" w:eastAsia="Times New Roman" w:hAnsi="Arial" w:cs="Arial"/>
          <w:sz w:val="20"/>
          <w:szCs w:val="20"/>
        </w:rPr>
        <w:t xml:space="preserve">and </w:t>
      </w:r>
      <w:r w:rsidR="0063179D">
        <w:rPr>
          <w:rFonts w:ascii="Arial" w:eastAsia="Times New Roman" w:hAnsi="Arial" w:cs="Arial"/>
          <w:sz w:val="20"/>
          <w:szCs w:val="20"/>
        </w:rPr>
        <w:t>5% Other</w:t>
      </w:r>
      <w:commentRangeEnd w:id="0"/>
      <w:r w:rsidR="006622F9">
        <w:rPr>
          <w:rStyle w:val="CommentReference"/>
        </w:rPr>
        <w:commentReference w:id="0"/>
      </w:r>
    </w:p>
    <w:p w14:paraId="41B8E007" w14:textId="77777777" w:rsidR="007F4600" w:rsidRDefault="007F4600" w:rsidP="0023558E">
      <w:pPr>
        <w:pStyle w:val="Default"/>
        <w:rPr>
          <w:rFonts w:ascii="Arial" w:eastAsia="Times New Roman" w:hAnsi="Arial" w:cs="Arial"/>
          <w:b/>
          <w:sz w:val="20"/>
          <w:szCs w:val="20"/>
        </w:rPr>
      </w:pPr>
    </w:p>
    <w:p w14:paraId="6C773D64" w14:textId="77777777" w:rsidR="007F4600" w:rsidRDefault="007F4600" w:rsidP="007F4600">
      <w:pPr>
        <w:pStyle w:val="Default"/>
        <w:rPr>
          <w:rFonts w:ascii="Arial" w:eastAsia="Times New Roman" w:hAnsi="Arial" w:cs="Arial"/>
          <w:sz w:val="20"/>
          <w:szCs w:val="20"/>
        </w:rPr>
      </w:pPr>
      <w:commentRangeStart w:id="1"/>
      <w:r w:rsidRPr="00314B7D">
        <w:rPr>
          <w:rFonts w:ascii="Arial" w:eastAsia="Times New Roman" w:hAnsi="Arial" w:cs="Arial"/>
          <w:b/>
          <w:sz w:val="20"/>
          <w:szCs w:val="20"/>
        </w:rPr>
        <w:t>Poverty:</w:t>
      </w:r>
      <w:r w:rsidRPr="00314B7D">
        <w:rPr>
          <w:rFonts w:ascii="Arial" w:eastAsia="Times New Roman" w:hAnsi="Arial" w:cs="Arial"/>
          <w:sz w:val="20"/>
          <w:szCs w:val="20"/>
        </w:rPr>
        <w:t xml:space="preserve"> </w:t>
      </w:r>
      <w:r w:rsidRPr="0023558E">
        <w:rPr>
          <w:rFonts w:ascii="Arial" w:eastAsia="Times New Roman" w:hAnsi="Arial" w:cs="Arial"/>
          <w:sz w:val="20"/>
          <w:szCs w:val="20"/>
        </w:rPr>
        <w:t>Rate of children living in poverty</w:t>
      </w:r>
      <w:r>
        <w:rPr>
          <w:rFonts w:ascii="Arial" w:eastAsia="Times New Roman" w:hAnsi="Arial" w:cs="Arial"/>
          <w:sz w:val="20"/>
          <w:szCs w:val="20"/>
        </w:rPr>
        <w:t xml:space="preserve"> (38%)</w:t>
      </w:r>
      <w:r w:rsidRPr="0023558E">
        <w:rPr>
          <w:rFonts w:ascii="Arial" w:eastAsia="Times New Roman" w:hAnsi="Arial" w:cs="Arial"/>
          <w:sz w:val="20"/>
          <w:szCs w:val="20"/>
        </w:rPr>
        <w:t xml:space="preserve"> is </w:t>
      </w:r>
      <w:r>
        <w:rPr>
          <w:rFonts w:ascii="Arial" w:eastAsia="Times New Roman" w:hAnsi="Arial" w:cs="Arial"/>
          <w:sz w:val="20"/>
          <w:szCs w:val="20"/>
        </w:rPr>
        <w:t xml:space="preserve">almost </w:t>
      </w:r>
      <w:r w:rsidRPr="0023558E">
        <w:rPr>
          <w:rFonts w:ascii="Arial" w:eastAsia="Times New Roman" w:hAnsi="Arial" w:cs="Arial"/>
          <w:sz w:val="20"/>
          <w:szCs w:val="20"/>
        </w:rPr>
        <w:t>double that of NY State</w:t>
      </w:r>
      <w:r>
        <w:rPr>
          <w:rFonts w:ascii="Arial" w:eastAsia="Times New Roman" w:hAnsi="Arial" w:cs="Arial"/>
          <w:sz w:val="20"/>
          <w:szCs w:val="20"/>
        </w:rPr>
        <w:t xml:space="preserve"> (20%)</w:t>
      </w:r>
    </w:p>
    <w:p w14:paraId="357B0A42" w14:textId="77777777" w:rsidR="00EE16F7" w:rsidRPr="00EE16F7" w:rsidRDefault="00EE16F7" w:rsidP="0023558E">
      <w:pPr>
        <w:pStyle w:val="Default"/>
        <w:rPr>
          <w:rFonts w:ascii="Arial" w:eastAsia="Times New Roman" w:hAnsi="Arial" w:cs="Arial"/>
          <w:sz w:val="20"/>
          <w:szCs w:val="20"/>
        </w:rPr>
      </w:pPr>
      <w:r>
        <w:rPr>
          <w:rFonts w:ascii="Arial" w:eastAsia="Times New Roman" w:hAnsi="Arial" w:cs="Arial"/>
          <w:b/>
          <w:sz w:val="20"/>
          <w:szCs w:val="20"/>
        </w:rPr>
        <w:t xml:space="preserve">Low Graduation Rate: </w:t>
      </w:r>
      <w:r w:rsidRPr="00EE16F7">
        <w:rPr>
          <w:rFonts w:ascii="Arial" w:eastAsia="Times New Roman" w:hAnsi="Arial" w:cs="Arial"/>
          <w:sz w:val="20"/>
          <w:szCs w:val="20"/>
        </w:rPr>
        <w:t>High school</w:t>
      </w:r>
      <w:r>
        <w:rPr>
          <w:rFonts w:ascii="Arial" w:eastAsia="Times New Roman" w:hAnsi="Arial" w:cs="Arial"/>
          <w:sz w:val="20"/>
          <w:szCs w:val="20"/>
        </w:rPr>
        <w:t xml:space="preserve"> </w:t>
      </w:r>
      <w:r w:rsidRPr="00EE16F7">
        <w:rPr>
          <w:rFonts w:ascii="Arial" w:eastAsia="Times New Roman" w:hAnsi="Arial" w:cs="Arial"/>
          <w:sz w:val="20"/>
          <w:szCs w:val="20"/>
        </w:rPr>
        <w:t>graduation</w:t>
      </w:r>
      <w:r>
        <w:rPr>
          <w:rFonts w:ascii="Arial" w:eastAsia="Times New Roman" w:hAnsi="Arial" w:cs="Arial"/>
          <w:sz w:val="20"/>
          <w:szCs w:val="20"/>
        </w:rPr>
        <w:t xml:space="preserve"> rate is</w:t>
      </w:r>
      <w:r w:rsidRPr="00EE16F7">
        <w:rPr>
          <w:rFonts w:ascii="Arial" w:eastAsia="Times New Roman" w:hAnsi="Arial" w:cs="Arial"/>
          <w:sz w:val="20"/>
          <w:szCs w:val="20"/>
        </w:rPr>
        <w:t xml:space="preserve"> 46%</w:t>
      </w:r>
    </w:p>
    <w:p w14:paraId="4C45533A" w14:textId="77777777" w:rsidR="0023558E" w:rsidRDefault="0035609B" w:rsidP="0023558E">
      <w:pPr>
        <w:pStyle w:val="Default"/>
        <w:rPr>
          <w:rFonts w:ascii="Arial" w:eastAsia="Times New Roman" w:hAnsi="Arial" w:cs="Arial"/>
          <w:sz w:val="20"/>
          <w:szCs w:val="20"/>
        </w:rPr>
      </w:pPr>
      <w:r>
        <w:rPr>
          <w:rFonts w:ascii="Arial" w:eastAsia="Times New Roman" w:hAnsi="Arial" w:cs="Arial"/>
          <w:b/>
          <w:sz w:val="20"/>
          <w:szCs w:val="20"/>
        </w:rPr>
        <w:t xml:space="preserve">Youth Unemployment: </w:t>
      </w:r>
      <w:r w:rsidR="00EE16F7" w:rsidRPr="00EE16F7">
        <w:rPr>
          <w:rFonts w:ascii="Arial" w:eastAsia="Times New Roman" w:hAnsi="Arial" w:cs="Arial"/>
          <w:sz w:val="20"/>
          <w:szCs w:val="20"/>
        </w:rPr>
        <w:t>1 in 8</w:t>
      </w:r>
      <w:r w:rsidR="00EE16F7">
        <w:rPr>
          <w:rFonts w:ascii="Arial" w:eastAsia="Times New Roman" w:hAnsi="Arial" w:cs="Arial"/>
          <w:b/>
          <w:sz w:val="20"/>
          <w:szCs w:val="20"/>
        </w:rPr>
        <w:t xml:space="preserve"> </w:t>
      </w:r>
      <w:r w:rsidR="0023558E" w:rsidRPr="0023558E">
        <w:rPr>
          <w:rFonts w:ascii="Arial" w:eastAsia="Times New Roman" w:hAnsi="Arial" w:cs="Arial"/>
          <w:sz w:val="20"/>
          <w:szCs w:val="20"/>
        </w:rPr>
        <w:t xml:space="preserve">youth </w:t>
      </w:r>
      <w:r w:rsidR="00EE16F7">
        <w:rPr>
          <w:rFonts w:ascii="Arial" w:eastAsia="Times New Roman" w:hAnsi="Arial" w:cs="Arial"/>
          <w:sz w:val="20"/>
          <w:szCs w:val="20"/>
        </w:rPr>
        <w:t xml:space="preserve">are </w:t>
      </w:r>
      <w:r w:rsidR="0086291C">
        <w:rPr>
          <w:rFonts w:ascii="Arial" w:eastAsia="Times New Roman" w:hAnsi="Arial" w:cs="Arial"/>
          <w:sz w:val="20"/>
          <w:szCs w:val="20"/>
        </w:rPr>
        <w:t>unemployment</w:t>
      </w:r>
      <w:r w:rsidR="00EE16F7">
        <w:rPr>
          <w:rFonts w:ascii="Arial" w:eastAsia="Times New Roman" w:hAnsi="Arial" w:cs="Arial"/>
          <w:sz w:val="20"/>
          <w:szCs w:val="20"/>
        </w:rPr>
        <w:t xml:space="preserve">, </w:t>
      </w:r>
      <w:r w:rsidR="0023558E" w:rsidRPr="0023558E">
        <w:rPr>
          <w:rFonts w:ascii="Arial" w:eastAsia="Times New Roman" w:hAnsi="Arial" w:cs="Arial"/>
          <w:sz w:val="20"/>
          <w:szCs w:val="20"/>
        </w:rPr>
        <w:t>double that of NY State</w:t>
      </w:r>
    </w:p>
    <w:p w14:paraId="1A96BC54" w14:textId="77777777" w:rsidR="0023558E" w:rsidRDefault="0023558E" w:rsidP="0023558E">
      <w:pPr>
        <w:pStyle w:val="Default"/>
        <w:rPr>
          <w:rFonts w:ascii="Arial" w:eastAsia="Times New Roman" w:hAnsi="Arial" w:cs="Arial"/>
          <w:sz w:val="20"/>
          <w:szCs w:val="20"/>
        </w:rPr>
      </w:pPr>
      <w:r w:rsidRPr="0023558E">
        <w:rPr>
          <w:rFonts w:ascii="Arial" w:eastAsia="Times New Roman" w:hAnsi="Arial" w:cs="Arial"/>
          <w:b/>
          <w:sz w:val="20"/>
          <w:szCs w:val="20"/>
        </w:rPr>
        <w:t>Chronic Absenteeism:</w:t>
      </w:r>
      <w:r>
        <w:rPr>
          <w:rFonts w:ascii="Arial" w:eastAsia="Times New Roman" w:hAnsi="Arial" w:cs="Arial"/>
          <w:sz w:val="20"/>
          <w:szCs w:val="20"/>
        </w:rPr>
        <w:t xml:space="preserve"> </w:t>
      </w:r>
      <w:r w:rsidRPr="0023558E">
        <w:rPr>
          <w:rFonts w:ascii="Arial" w:eastAsia="Times New Roman" w:hAnsi="Arial" w:cs="Arial"/>
          <w:sz w:val="20"/>
          <w:szCs w:val="20"/>
        </w:rPr>
        <w:t>1 in 10 students missing a month of school at the elementary school level</w:t>
      </w:r>
      <w:r>
        <w:rPr>
          <w:rFonts w:ascii="Arial" w:eastAsia="Times New Roman" w:hAnsi="Arial" w:cs="Arial"/>
          <w:sz w:val="20"/>
          <w:szCs w:val="20"/>
        </w:rPr>
        <w:t xml:space="preserve">; </w:t>
      </w:r>
      <w:r w:rsidRPr="0023558E">
        <w:rPr>
          <w:rFonts w:ascii="Arial" w:eastAsia="Times New Roman" w:hAnsi="Arial" w:cs="Arial"/>
          <w:sz w:val="20"/>
          <w:szCs w:val="20"/>
        </w:rPr>
        <w:t>5 in 10 students missing a month of school at high school level</w:t>
      </w:r>
    </w:p>
    <w:p w14:paraId="23C39758" w14:textId="77777777" w:rsidR="0023558E" w:rsidRPr="0023558E" w:rsidRDefault="00EE16F7" w:rsidP="0023558E">
      <w:pPr>
        <w:pStyle w:val="Default"/>
        <w:rPr>
          <w:rFonts w:ascii="Arial" w:eastAsia="Times New Roman" w:hAnsi="Arial" w:cs="Arial"/>
          <w:sz w:val="20"/>
          <w:szCs w:val="20"/>
        </w:rPr>
      </w:pPr>
      <w:r w:rsidRPr="00EE16F7">
        <w:rPr>
          <w:rFonts w:ascii="Arial" w:eastAsia="Times New Roman" w:hAnsi="Arial" w:cs="Arial"/>
          <w:b/>
          <w:sz w:val="20"/>
          <w:szCs w:val="20"/>
        </w:rPr>
        <w:t xml:space="preserve">Access to Food and Nutrition: </w:t>
      </w:r>
      <w:r w:rsidR="0023558E" w:rsidRPr="0023558E">
        <w:rPr>
          <w:rFonts w:ascii="Arial" w:eastAsia="Times New Roman" w:hAnsi="Arial" w:cs="Arial"/>
          <w:sz w:val="20"/>
          <w:szCs w:val="20"/>
        </w:rPr>
        <w:t>88</w:t>
      </w:r>
      <w:r w:rsidR="003C3A42">
        <w:rPr>
          <w:rFonts w:ascii="Arial" w:eastAsia="Times New Roman" w:hAnsi="Arial" w:cs="Arial"/>
          <w:sz w:val="20"/>
          <w:szCs w:val="20"/>
        </w:rPr>
        <w:t xml:space="preserve">% </w:t>
      </w:r>
      <w:r w:rsidR="0086291C">
        <w:rPr>
          <w:rFonts w:ascii="Arial" w:eastAsia="Times New Roman" w:hAnsi="Arial" w:cs="Arial"/>
          <w:sz w:val="20"/>
          <w:szCs w:val="20"/>
        </w:rPr>
        <w:t>of</w:t>
      </w:r>
      <w:r w:rsidR="0023558E" w:rsidRPr="0023558E">
        <w:rPr>
          <w:rFonts w:ascii="Arial" w:eastAsia="Times New Roman" w:hAnsi="Arial" w:cs="Arial"/>
          <w:sz w:val="20"/>
          <w:szCs w:val="20"/>
        </w:rPr>
        <w:t xml:space="preserve"> </w:t>
      </w:r>
      <w:r w:rsidR="003C3A42">
        <w:rPr>
          <w:rFonts w:ascii="Arial" w:eastAsia="Times New Roman" w:hAnsi="Arial" w:cs="Arial"/>
          <w:sz w:val="20"/>
          <w:szCs w:val="20"/>
        </w:rPr>
        <w:t xml:space="preserve">all </w:t>
      </w:r>
      <w:r w:rsidR="003C3A42" w:rsidRPr="0023558E">
        <w:rPr>
          <w:rFonts w:ascii="Arial" w:eastAsia="Times New Roman" w:hAnsi="Arial" w:cs="Arial"/>
          <w:sz w:val="20"/>
          <w:szCs w:val="20"/>
        </w:rPr>
        <w:t xml:space="preserve">public school children </w:t>
      </w:r>
      <w:r w:rsidR="0023558E" w:rsidRPr="0023558E">
        <w:rPr>
          <w:rFonts w:ascii="Arial" w:eastAsia="Times New Roman" w:hAnsi="Arial" w:cs="Arial"/>
          <w:sz w:val="20"/>
          <w:szCs w:val="20"/>
        </w:rPr>
        <w:t>were eligible for free or reduced lunches</w:t>
      </w:r>
      <w:commentRangeEnd w:id="1"/>
      <w:r w:rsidR="006622F9">
        <w:rPr>
          <w:rStyle w:val="CommentReference"/>
          <w:rFonts w:asciiTheme="minorHAnsi" w:hAnsiTheme="minorHAnsi" w:cstheme="minorBidi"/>
          <w:color w:val="auto"/>
        </w:rPr>
        <w:commentReference w:id="1"/>
      </w:r>
    </w:p>
    <w:p w14:paraId="2191C09F" w14:textId="77777777" w:rsidR="007F4600" w:rsidRDefault="007F4600" w:rsidP="007F4600">
      <w:pPr>
        <w:pStyle w:val="Bullets"/>
        <w:numPr>
          <w:ilvl w:val="0"/>
          <w:numId w:val="0"/>
        </w:numPr>
        <w:rPr>
          <w:rFonts w:ascii="Arial" w:eastAsia="Arial" w:hAnsi="Arial"/>
          <w:i/>
          <w:color w:val="auto"/>
          <w:spacing w:val="6"/>
          <w:sz w:val="16"/>
          <w:szCs w:val="16"/>
        </w:rPr>
      </w:pPr>
    </w:p>
    <w:p w14:paraId="6F974955" w14:textId="2FE3ACB5" w:rsidR="007F4600" w:rsidRPr="000921FC" w:rsidRDefault="007F4600" w:rsidP="007F4600">
      <w:pPr>
        <w:pStyle w:val="Bullets"/>
        <w:numPr>
          <w:ilvl w:val="0"/>
          <w:numId w:val="0"/>
        </w:numPr>
        <w:rPr>
          <w:rFonts w:ascii="Arial" w:hAnsi="Arial" w:cs="Arial"/>
          <w:noProof/>
          <w:color w:val="000000"/>
          <w:sz w:val="20"/>
        </w:rPr>
      </w:pPr>
      <w:r w:rsidRPr="000921FC">
        <w:rPr>
          <w:rFonts w:ascii="Arial" w:eastAsia="Arial" w:hAnsi="Arial"/>
          <w:i/>
          <w:color w:val="auto"/>
          <w:spacing w:val="6"/>
          <w:sz w:val="16"/>
          <w:szCs w:val="16"/>
        </w:rPr>
        <w:t>Source</w:t>
      </w:r>
      <w:r w:rsidR="006D7A2C">
        <w:rPr>
          <w:rFonts w:ascii="Arial" w:eastAsia="Arial" w:hAnsi="Arial"/>
          <w:i/>
          <w:color w:val="auto"/>
          <w:spacing w:val="6"/>
          <w:sz w:val="16"/>
          <w:szCs w:val="16"/>
        </w:rPr>
        <w:t>s</w:t>
      </w:r>
      <w:r>
        <w:rPr>
          <w:rFonts w:ascii="Arial" w:eastAsia="Arial" w:hAnsi="Arial"/>
          <w:i/>
          <w:color w:val="auto"/>
          <w:spacing w:val="6"/>
          <w:sz w:val="16"/>
          <w:szCs w:val="16"/>
        </w:rPr>
        <w:t xml:space="preserve">: BPN </w:t>
      </w:r>
      <w:r w:rsidR="00CE05EA">
        <w:rPr>
          <w:rFonts w:ascii="Arial" w:eastAsia="Arial" w:hAnsi="Arial"/>
          <w:i/>
          <w:color w:val="auto"/>
          <w:spacing w:val="6"/>
          <w:sz w:val="16"/>
          <w:szCs w:val="16"/>
        </w:rPr>
        <w:t xml:space="preserve">2011 </w:t>
      </w:r>
      <w:r>
        <w:rPr>
          <w:rFonts w:ascii="Arial" w:eastAsia="Arial" w:hAnsi="Arial"/>
          <w:i/>
          <w:color w:val="auto"/>
          <w:spacing w:val="6"/>
          <w:sz w:val="16"/>
          <w:szCs w:val="16"/>
        </w:rPr>
        <w:t xml:space="preserve">Grant Application: </w:t>
      </w:r>
      <w:hyperlink r:id="rId7" w:history="1">
        <w:r w:rsidRPr="00E65201">
          <w:rPr>
            <w:rStyle w:val="Hyperlink"/>
            <w:rFonts w:ascii="Arial" w:hAnsi="Arial" w:cs="Arial"/>
            <w:i/>
            <w:sz w:val="16"/>
            <w:szCs w:val="16"/>
          </w:rPr>
          <w:t>https://www2.ed.gov/programs/promiseneighborhoods/2011narr/westminster.pdf</w:t>
        </w:r>
      </w:hyperlink>
      <w:r w:rsidR="006D7A2C">
        <w:rPr>
          <w:rFonts w:ascii="Arial" w:hAnsi="Arial" w:cs="Arial"/>
          <w:i/>
          <w:sz w:val="16"/>
          <w:szCs w:val="16"/>
        </w:rPr>
        <w:t xml:space="preserve">, </w:t>
      </w:r>
      <w:r w:rsidR="006D7A2C" w:rsidRPr="006D7A2C">
        <w:rPr>
          <w:rFonts w:ascii="Arial" w:eastAsia="Arial" w:hAnsi="Arial" w:cs="Arial"/>
          <w:i/>
          <w:color w:val="auto"/>
          <w:spacing w:val="6"/>
          <w:sz w:val="16"/>
          <w:szCs w:val="16"/>
        </w:rPr>
        <w:t xml:space="preserve">BPN Site Profile: </w:t>
      </w:r>
      <w:hyperlink r:id="rId8" w:history="1">
        <w:r w:rsidR="006D7A2C" w:rsidRPr="0063179D">
          <w:rPr>
            <w:rStyle w:val="Hyperlink"/>
            <w:rFonts w:ascii="Arial" w:hAnsi="Arial" w:cs="Arial"/>
            <w:i/>
            <w:sz w:val="16"/>
            <w:szCs w:val="16"/>
          </w:rPr>
          <w:t>http://www.promiseneighborhoodsinstitute.org/sites/default/files/PNI_buffalo_070615_b.pdf</w:t>
        </w:r>
      </w:hyperlink>
    </w:p>
    <w:p w14:paraId="19E53D37" w14:textId="77777777" w:rsidR="006418CF" w:rsidRDefault="006418CF" w:rsidP="0023558E">
      <w:pPr>
        <w:pStyle w:val="Default"/>
        <w:rPr>
          <w:rFonts w:ascii="Arial" w:eastAsia="Times New Roman" w:hAnsi="Arial" w:cs="Arial"/>
          <w:sz w:val="18"/>
          <w:szCs w:val="18"/>
        </w:rPr>
      </w:pPr>
    </w:p>
    <w:p w14:paraId="0A6A19DC" w14:textId="77777777" w:rsidR="0023558E" w:rsidRDefault="0023558E" w:rsidP="0023558E">
      <w:pPr>
        <w:pStyle w:val="Heading3ES"/>
        <w:spacing w:after="0"/>
        <w:rPr>
          <w:rFonts w:ascii="Arial" w:eastAsia="Arial" w:hAnsi="Arial" w:cstheme="minorBidi"/>
          <w:b w:val="0"/>
          <w:i/>
          <w:color w:val="FF0000"/>
          <w:spacing w:val="6"/>
          <w:sz w:val="18"/>
          <w:szCs w:val="22"/>
        </w:rPr>
      </w:pPr>
      <w:commentRangeStart w:id="3"/>
      <w:r>
        <w:rPr>
          <w:rFonts w:ascii="Arial" w:eastAsia="Arial" w:hAnsi="Arial" w:cstheme="minorBidi"/>
          <w:b w:val="0"/>
          <w:i/>
          <w:color w:val="FF0000"/>
          <w:spacing w:val="6"/>
          <w:sz w:val="18"/>
          <w:szCs w:val="22"/>
        </w:rPr>
        <w:t xml:space="preserve">Map </w:t>
      </w:r>
      <w:commentRangeEnd w:id="3"/>
      <w:r>
        <w:rPr>
          <w:rStyle w:val="CommentReference"/>
          <w:rFonts w:eastAsiaTheme="minorHAnsi" w:cstheme="minorBidi"/>
          <w:b w:val="0"/>
          <w:color w:val="auto"/>
        </w:rPr>
        <w:commentReference w:id="3"/>
      </w:r>
      <w:r>
        <w:rPr>
          <w:rFonts w:ascii="Arial" w:eastAsia="Arial" w:hAnsi="Arial" w:cstheme="minorBidi"/>
          <w:b w:val="0"/>
          <w:i/>
          <w:color w:val="FF0000"/>
          <w:spacing w:val="6"/>
          <w:sz w:val="18"/>
          <w:szCs w:val="22"/>
        </w:rPr>
        <w:t>of the Buffalo Promise Neighborhood</w:t>
      </w:r>
    </w:p>
    <w:p w14:paraId="236ECD36" w14:textId="77777777" w:rsidR="0023558E" w:rsidRDefault="0023558E" w:rsidP="0023558E">
      <w:pPr>
        <w:pStyle w:val="Heading3ES"/>
        <w:spacing w:after="0"/>
        <w:rPr>
          <w:rFonts w:ascii="Arial" w:eastAsia="Arial" w:hAnsi="Arial" w:cstheme="minorBidi"/>
          <w:b w:val="0"/>
          <w:i/>
          <w:color w:val="FF0000"/>
          <w:spacing w:val="6"/>
          <w:sz w:val="18"/>
          <w:szCs w:val="22"/>
        </w:rPr>
      </w:pPr>
      <w:r>
        <w:rPr>
          <w:noProof/>
        </w:rPr>
        <w:drawing>
          <wp:inline distT="0" distB="0" distL="0" distR="0" wp14:anchorId="489F51B4" wp14:editId="230E3F68">
            <wp:extent cx="42957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628900"/>
                    </a:xfrm>
                    <a:prstGeom prst="rect">
                      <a:avLst/>
                    </a:prstGeom>
                    <a:noFill/>
                    <a:ln>
                      <a:noFill/>
                    </a:ln>
                  </pic:spPr>
                </pic:pic>
              </a:graphicData>
            </a:graphic>
          </wp:inline>
        </w:drawing>
      </w:r>
      <w:r w:rsidRPr="0023558E">
        <w:rPr>
          <w:noProof/>
        </w:rPr>
        <w:t xml:space="preserve"> </w:t>
      </w:r>
    </w:p>
    <w:p w14:paraId="6CC3649C" w14:textId="77777777" w:rsidR="0023558E" w:rsidRDefault="0023558E" w:rsidP="0023558E">
      <w:pPr>
        <w:pStyle w:val="Heading3ES"/>
        <w:spacing w:after="0"/>
        <w:rPr>
          <w:rFonts w:ascii="Arial" w:eastAsia="Arial" w:hAnsi="Arial" w:cstheme="minorBidi"/>
          <w:b w:val="0"/>
          <w:i/>
          <w:color w:val="FF0000"/>
          <w:spacing w:val="6"/>
          <w:sz w:val="18"/>
          <w:szCs w:val="22"/>
        </w:rPr>
      </w:pPr>
    </w:p>
    <w:p w14:paraId="1EF7A644" w14:textId="77777777" w:rsidR="0023558E" w:rsidRPr="00816414" w:rsidRDefault="0023558E" w:rsidP="0023558E">
      <w:pPr>
        <w:pStyle w:val="Heading3ES"/>
        <w:spacing w:after="0"/>
        <w:rPr>
          <w:rFonts w:ascii="Arial" w:eastAsia="Arial" w:hAnsi="Arial" w:cstheme="minorBidi"/>
          <w:b w:val="0"/>
          <w:i/>
          <w:color w:val="FF0000"/>
          <w:spacing w:val="6"/>
          <w:sz w:val="18"/>
          <w:szCs w:val="22"/>
        </w:rPr>
      </w:pPr>
      <w:r w:rsidRPr="00816414">
        <w:rPr>
          <w:rFonts w:ascii="Arial" w:eastAsia="Arial" w:hAnsi="Arial" w:cstheme="minorBidi"/>
          <w:b w:val="0"/>
          <w:i/>
          <w:color w:val="FF0000"/>
          <w:spacing w:val="6"/>
          <w:sz w:val="18"/>
          <w:szCs w:val="22"/>
        </w:rPr>
        <w:t xml:space="preserve">Page 1, Panel </w:t>
      </w:r>
      <w:r>
        <w:rPr>
          <w:rFonts w:ascii="Arial" w:eastAsia="Arial" w:hAnsi="Arial" w:cstheme="minorBidi"/>
          <w:b w:val="0"/>
          <w:i/>
          <w:color w:val="FF0000"/>
          <w:spacing w:val="6"/>
          <w:sz w:val="18"/>
          <w:szCs w:val="22"/>
        </w:rPr>
        <w:t>2</w:t>
      </w:r>
    </w:p>
    <w:p w14:paraId="1DB24045" w14:textId="77777777" w:rsidR="0023558E" w:rsidRPr="00967368" w:rsidRDefault="0023558E" w:rsidP="0023558E">
      <w:pPr>
        <w:pStyle w:val="Heading3ES"/>
        <w:rPr>
          <w:rFonts w:ascii="Arial" w:hAnsi="Arial" w:cs="Arial"/>
          <w:sz w:val="18"/>
          <w:szCs w:val="18"/>
        </w:rPr>
      </w:pPr>
      <w:r>
        <w:rPr>
          <w:rFonts w:ascii="Arial" w:hAnsi="Arial" w:cs="Arial"/>
          <w:sz w:val="18"/>
          <w:szCs w:val="18"/>
        </w:rPr>
        <w:t>Major Strategies Used</w:t>
      </w:r>
    </w:p>
    <w:p w14:paraId="5A584811" w14:textId="77777777" w:rsidR="0023558E" w:rsidRPr="00554377" w:rsidRDefault="0023558E" w:rsidP="0023558E">
      <w:pPr>
        <w:pStyle w:val="Bullets"/>
        <w:numPr>
          <w:ilvl w:val="0"/>
          <w:numId w:val="0"/>
        </w:numPr>
        <w:ind w:left="720" w:hanging="360"/>
        <w:rPr>
          <w:rFonts w:ascii="Arial" w:hAnsi="Arial" w:cs="Arial"/>
          <w:i/>
          <w:color w:val="000000"/>
          <w:sz w:val="20"/>
        </w:rPr>
      </w:pPr>
    </w:p>
    <w:p w14:paraId="07D1AC70" w14:textId="77777777" w:rsidR="008520D0" w:rsidRPr="00880311" w:rsidRDefault="00F00A0D" w:rsidP="008520D0">
      <w:pPr>
        <w:pStyle w:val="Bullets"/>
        <w:rPr>
          <w:rFonts w:ascii="Arial" w:hAnsi="Arial" w:cs="Arial"/>
          <w:color w:val="000000"/>
          <w:sz w:val="20"/>
        </w:rPr>
      </w:pPr>
      <w:commentRangeStart w:id="4"/>
      <w:r>
        <w:rPr>
          <w:rFonts w:ascii="Arial" w:hAnsi="Arial" w:cs="Arial"/>
          <w:color w:val="000000"/>
          <w:sz w:val="20"/>
        </w:rPr>
        <w:t>Periodic da</w:t>
      </w:r>
      <w:r w:rsidR="008520D0">
        <w:rPr>
          <w:rFonts w:ascii="Arial" w:hAnsi="Arial" w:cs="Arial"/>
          <w:color w:val="000000"/>
          <w:sz w:val="20"/>
        </w:rPr>
        <w:t>ta-driven meetings between principles</w:t>
      </w:r>
      <w:r>
        <w:rPr>
          <w:rFonts w:ascii="Arial" w:hAnsi="Arial" w:cs="Arial"/>
          <w:color w:val="000000"/>
          <w:sz w:val="20"/>
        </w:rPr>
        <w:t xml:space="preserve"> of target schools: review performance indicators such as </w:t>
      </w:r>
      <w:r w:rsidR="008520D0">
        <w:rPr>
          <w:rFonts w:ascii="Arial" w:hAnsi="Arial" w:cs="Arial"/>
          <w:color w:val="000000"/>
          <w:sz w:val="20"/>
        </w:rPr>
        <w:t>student attendance rates</w:t>
      </w:r>
    </w:p>
    <w:p w14:paraId="11D10C9F" w14:textId="77777777" w:rsidR="008520D0" w:rsidRPr="000C2B21" w:rsidRDefault="008520D0" w:rsidP="008520D0">
      <w:pPr>
        <w:pStyle w:val="Bullets"/>
        <w:rPr>
          <w:rFonts w:ascii="Arial" w:hAnsi="Arial" w:cs="Arial"/>
          <w:color w:val="000000"/>
          <w:sz w:val="20"/>
        </w:rPr>
      </w:pPr>
      <w:r w:rsidRPr="000C2B21">
        <w:rPr>
          <w:rFonts w:ascii="Arial" w:hAnsi="Arial" w:cs="Arial"/>
          <w:color w:val="000000"/>
          <w:sz w:val="20"/>
        </w:rPr>
        <w:t>P</w:t>
      </w:r>
      <w:r w:rsidR="00F00A0D">
        <w:rPr>
          <w:rFonts w:ascii="Arial" w:hAnsi="Arial" w:cs="Arial"/>
          <w:color w:val="000000"/>
          <w:sz w:val="20"/>
        </w:rPr>
        <w:t xml:space="preserve">artnership with AmeriCorps: volunteers </w:t>
      </w:r>
      <w:r>
        <w:rPr>
          <w:rFonts w:ascii="Arial" w:hAnsi="Arial" w:cs="Arial"/>
          <w:color w:val="000000"/>
          <w:sz w:val="20"/>
        </w:rPr>
        <w:t xml:space="preserve">provide </w:t>
      </w:r>
      <w:r w:rsidR="00F00A0D">
        <w:rPr>
          <w:rFonts w:ascii="Arial" w:hAnsi="Arial" w:cs="Arial"/>
          <w:color w:val="000000"/>
          <w:sz w:val="20"/>
        </w:rPr>
        <w:t>teaching assistance</w:t>
      </w:r>
      <w:r w:rsidRPr="000C2B21">
        <w:rPr>
          <w:rFonts w:ascii="Arial" w:hAnsi="Arial" w:cs="Arial"/>
          <w:color w:val="000000"/>
          <w:sz w:val="20"/>
        </w:rPr>
        <w:t>, peer mentors</w:t>
      </w:r>
      <w:r w:rsidR="00F00A0D">
        <w:rPr>
          <w:rFonts w:ascii="Arial" w:hAnsi="Arial" w:cs="Arial"/>
          <w:color w:val="000000"/>
          <w:sz w:val="20"/>
        </w:rPr>
        <w:t>hip,</w:t>
      </w:r>
      <w:r w:rsidRPr="000C2B21">
        <w:rPr>
          <w:rFonts w:ascii="Arial" w:hAnsi="Arial" w:cs="Arial"/>
          <w:color w:val="000000"/>
          <w:sz w:val="20"/>
        </w:rPr>
        <w:t xml:space="preserve"> and after school help</w:t>
      </w:r>
    </w:p>
    <w:p w14:paraId="1BDDF1A0" w14:textId="77777777" w:rsidR="008520D0" w:rsidRPr="00832215" w:rsidRDefault="008520D0" w:rsidP="008520D0">
      <w:pPr>
        <w:pStyle w:val="Bullets"/>
        <w:rPr>
          <w:rFonts w:ascii="Arial" w:hAnsi="Arial" w:cs="Arial"/>
          <w:color w:val="000000"/>
          <w:sz w:val="20"/>
        </w:rPr>
      </w:pPr>
      <w:r>
        <w:rPr>
          <w:rFonts w:ascii="Arial" w:hAnsi="Arial" w:cs="Arial"/>
          <w:color w:val="000000"/>
          <w:sz w:val="20"/>
        </w:rPr>
        <w:t>I</w:t>
      </w:r>
      <w:r w:rsidRPr="00832215">
        <w:rPr>
          <w:rFonts w:ascii="Arial" w:hAnsi="Arial" w:cs="Arial"/>
          <w:color w:val="000000"/>
          <w:sz w:val="20"/>
        </w:rPr>
        <w:t>mplement</w:t>
      </w:r>
      <w:r>
        <w:rPr>
          <w:rFonts w:ascii="Arial" w:hAnsi="Arial" w:cs="Arial"/>
          <w:color w:val="000000"/>
          <w:sz w:val="20"/>
        </w:rPr>
        <w:t>ed s</w:t>
      </w:r>
      <w:r w:rsidRPr="00832215">
        <w:rPr>
          <w:rFonts w:ascii="Arial" w:hAnsi="Arial" w:cs="Arial"/>
          <w:color w:val="000000"/>
          <w:sz w:val="20"/>
        </w:rPr>
        <w:t>everal changes</w:t>
      </w:r>
      <w:r>
        <w:rPr>
          <w:rFonts w:ascii="Arial" w:hAnsi="Arial" w:cs="Arial"/>
          <w:color w:val="000000"/>
          <w:sz w:val="20"/>
        </w:rPr>
        <w:t xml:space="preserve"> to </w:t>
      </w:r>
      <w:r w:rsidRPr="00832215">
        <w:rPr>
          <w:rFonts w:ascii="Arial" w:hAnsi="Arial" w:cs="Arial"/>
          <w:color w:val="000000"/>
          <w:sz w:val="20"/>
        </w:rPr>
        <w:t>lunch room activities in target middle school</w:t>
      </w:r>
      <w:r>
        <w:rPr>
          <w:rFonts w:ascii="Arial" w:hAnsi="Arial" w:cs="Arial"/>
          <w:color w:val="000000"/>
          <w:sz w:val="20"/>
        </w:rPr>
        <w:t xml:space="preserve"> based on recommendations by external </w:t>
      </w:r>
      <w:r w:rsidRPr="00832215">
        <w:rPr>
          <w:rFonts w:ascii="Arial" w:hAnsi="Arial" w:cs="Arial"/>
          <w:color w:val="000000"/>
          <w:sz w:val="20"/>
        </w:rPr>
        <w:t>consultant</w:t>
      </w:r>
    </w:p>
    <w:p w14:paraId="2C8B5401" w14:textId="77777777" w:rsidR="008520D0" w:rsidRDefault="00F00A0D" w:rsidP="008520D0">
      <w:pPr>
        <w:pStyle w:val="Bullets"/>
        <w:rPr>
          <w:rFonts w:ascii="Arial" w:hAnsi="Arial" w:cs="Arial"/>
          <w:color w:val="000000"/>
          <w:sz w:val="20"/>
        </w:rPr>
      </w:pPr>
      <w:r>
        <w:rPr>
          <w:rFonts w:ascii="Arial" w:hAnsi="Arial" w:cs="Arial"/>
          <w:color w:val="000000"/>
          <w:sz w:val="20"/>
        </w:rPr>
        <w:t xml:space="preserve">Acquisition of </w:t>
      </w:r>
      <w:r w:rsidR="008520D0" w:rsidRPr="008520D0">
        <w:rPr>
          <w:rFonts w:ascii="Arial" w:hAnsi="Arial" w:cs="Arial"/>
          <w:color w:val="000000"/>
          <w:sz w:val="20"/>
        </w:rPr>
        <w:t xml:space="preserve">30 new lab computers for the </w:t>
      </w:r>
      <w:r w:rsidR="008520D0">
        <w:rPr>
          <w:rFonts w:ascii="Arial" w:hAnsi="Arial" w:cs="Arial"/>
          <w:color w:val="000000"/>
          <w:sz w:val="20"/>
        </w:rPr>
        <w:t xml:space="preserve">elementary school </w:t>
      </w:r>
      <w:r w:rsidR="008520D0" w:rsidRPr="008520D0">
        <w:rPr>
          <w:rFonts w:ascii="Arial" w:hAnsi="Arial" w:cs="Arial"/>
          <w:color w:val="000000"/>
          <w:sz w:val="20"/>
        </w:rPr>
        <w:t>library</w:t>
      </w:r>
    </w:p>
    <w:p w14:paraId="78226BC6" w14:textId="77777777" w:rsidR="008520D0" w:rsidRDefault="00F00A0D" w:rsidP="008520D0">
      <w:pPr>
        <w:pStyle w:val="Bullets"/>
        <w:rPr>
          <w:ins w:id="5" w:author="Nomoya Hall" w:date="2017-10-27T09:40:00Z"/>
          <w:rFonts w:ascii="Arial" w:hAnsi="Arial" w:cs="Arial"/>
          <w:color w:val="000000"/>
          <w:sz w:val="20"/>
        </w:rPr>
      </w:pPr>
      <w:r>
        <w:rPr>
          <w:rFonts w:ascii="Arial" w:hAnsi="Arial" w:cs="Arial"/>
          <w:color w:val="000000"/>
          <w:sz w:val="20"/>
        </w:rPr>
        <w:t xml:space="preserve">Acquisition of </w:t>
      </w:r>
      <w:r w:rsidR="008520D0">
        <w:rPr>
          <w:rFonts w:ascii="Arial" w:hAnsi="Arial" w:cs="Arial"/>
          <w:color w:val="000000"/>
          <w:sz w:val="20"/>
        </w:rPr>
        <w:t>“</w:t>
      </w:r>
      <w:r w:rsidR="008520D0" w:rsidRPr="008520D0">
        <w:rPr>
          <w:rFonts w:ascii="Arial" w:hAnsi="Arial" w:cs="Arial"/>
          <w:color w:val="000000"/>
          <w:sz w:val="20"/>
        </w:rPr>
        <w:t>1:1</w:t>
      </w:r>
      <w:r w:rsidR="008520D0">
        <w:rPr>
          <w:rFonts w:ascii="Arial" w:hAnsi="Arial" w:cs="Arial"/>
          <w:color w:val="000000"/>
          <w:sz w:val="20"/>
        </w:rPr>
        <w:t>”</w:t>
      </w:r>
      <w:r w:rsidR="008520D0" w:rsidRPr="008520D0">
        <w:rPr>
          <w:rFonts w:ascii="Arial" w:hAnsi="Arial" w:cs="Arial"/>
          <w:color w:val="000000"/>
          <w:sz w:val="20"/>
        </w:rPr>
        <w:t xml:space="preserve"> iPads for grades 3-6, and </w:t>
      </w:r>
      <w:r w:rsidR="008520D0">
        <w:rPr>
          <w:rFonts w:ascii="Arial" w:hAnsi="Arial" w:cs="Arial"/>
          <w:color w:val="000000"/>
          <w:sz w:val="20"/>
        </w:rPr>
        <w:t>“</w:t>
      </w:r>
      <w:r w:rsidR="008520D0" w:rsidRPr="008520D0">
        <w:rPr>
          <w:rFonts w:ascii="Arial" w:hAnsi="Arial" w:cs="Arial"/>
          <w:color w:val="000000"/>
          <w:sz w:val="20"/>
        </w:rPr>
        <w:t>1:1</w:t>
      </w:r>
      <w:r w:rsidR="008520D0">
        <w:rPr>
          <w:rFonts w:ascii="Arial" w:hAnsi="Arial" w:cs="Arial"/>
          <w:color w:val="000000"/>
          <w:sz w:val="20"/>
        </w:rPr>
        <w:t>”</w:t>
      </w:r>
      <w:r w:rsidR="008520D0" w:rsidRPr="008520D0">
        <w:rPr>
          <w:rFonts w:ascii="Arial" w:hAnsi="Arial" w:cs="Arial"/>
          <w:color w:val="000000"/>
          <w:sz w:val="20"/>
        </w:rPr>
        <w:t xml:space="preserve"> HP Laptops for grades 7 and 8</w:t>
      </w:r>
      <w:commentRangeEnd w:id="4"/>
      <w:r w:rsidR="007F4600">
        <w:rPr>
          <w:rStyle w:val="CommentReference"/>
          <w:rFonts w:eastAsiaTheme="minorHAnsi" w:cstheme="minorBidi"/>
          <w:color w:val="auto"/>
        </w:rPr>
        <w:commentReference w:id="4"/>
      </w:r>
    </w:p>
    <w:p w14:paraId="5B8D7AB9" w14:textId="77777777" w:rsidR="00D4691D" w:rsidRDefault="00D4691D" w:rsidP="00BE1BCB">
      <w:pPr>
        <w:pStyle w:val="Bullets"/>
        <w:numPr>
          <w:ilvl w:val="0"/>
          <w:numId w:val="0"/>
        </w:numPr>
        <w:rPr>
          <w:ins w:id="6" w:author="Nomoya Hall" w:date="2017-10-27T09:43:00Z"/>
          <w:rFonts w:ascii="Arial" w:hAnsi="Arial" w:cs="Arial"/>
          <w:color w:val="000000"/>
          <w:sz w:val="20"/>
        </w:rPr>
      </w:pPr>
    </w:p>
    <w:p w14:paraId="5DA9E558" w14:textId="63C4ABFE" w:rsidR="007F4600" w:rsidRPr="000921FC" w:rsidRDefault="007F4600" w:rsidP="007F4600">
      <w:pPr>
        <w:pStyle w:val="Bullets"/>
        <w:numPr>
          <w:ilvl w:val="0"/>
          <w:numId w:val="0"/>
        </w:numPr>
        <w:rPr>
          <w:rFonts w:ascii="Arial" w:hAnsi="Arial" w:cs="Arial"/>
          <w:noProof/>
          <w:color w:val="000000"/>
          <w:sz w:val="20"/>
        </w:rPr>
      </w:pPr>
      <w:r w:rsidRPr="000921FC">
        <w:rPr>
          <w:rFonts w:ascii="Arial" w:eastAsia="Arial" w:hAnsi="Arial"/>
          <w:i/>
          <w:color w:val="auto"/>
          <w:spacing w:val="6"/>
          <w:sz w:val="16"/>
          <w:szCs w:val="16"/>
        </w:rPr>
        <w:t>Source</w:t>
      </w:r>
      <w:r>
        <w:rPr>
          <w:rFonts w:ascii="Arial" w:eastAsia="Arial" w:hAnsi="Arial"/>
          <w:i/>
          <w:color w:val="auto"/>
          <w:spacing w:val="6"/>
          <w:sz w:val="16"/>
          <w:szCs w:val="16"/>
        </w:rPr>
        <w:t xml:space="preserve">s: </w:t>
      </w:r>
      <w:r w:rsidR="00CE05EA">
        <w:rPr>
          <w:rFonts w:ascii="Arial" w:eastAsia="Arial" w:hAnsi="Arial"/>
          <w:i/>
          <w:color w:val="auto"/>
          <w:spacing w:val="6"/>
          <w:sz w:val="16"/>
          <w:szCs w:val="16"/>
        </w:rPr>
        <w:t>2016 Ad Hoc</w:t>
      </w:r>
      <w:r w:rsidRPr="000921FC">
        <w:rPr>
          <w:rFonts w:ascii="Arial" w:eastAsia="Arial" w:hAnsi="Arial"/>
          <w:i/>
          <w:color w:val="auto"/>
          <w:spacing w:val="6"/>
          <w:sz w:val="16"/>
          <w:szCs w:val="16"/>
        </w:rPr>
        <w:t xml:space="preserve"> Report</w:t>
      </w:r>
      <w:r>
        <w:rPr>
          <w:rFonts w:ascii="Arial" w:eastAsia="Arial" w:hAnsi="Arial"/>
          <w:i/>
          <w:color w:val="auto"/>
          <w:spacing w:val="6"/>
          <w:sz w:val="16"/>
          <w:szCs w:val="16"/>
        </w:rPr>
        <w:t xml:space="preserve">, BPN </w:t>
      </w:r>
      <w:r w:rsidR="00CE05EA">
        <w:rPr>
          <w:rFonts w:ascii="Arial" w:eastAsia="Arial" w:hAnsi="Arial"/>
          <w:i/>
          <w:color w:val="auto"/>
          <w:spacing w:val="6"/>
          <w:sz w:val="16"/>
          <w:szCs w:val="16"/>
        </w:rPr>
        <w:t xml:space="preserve">2011 </w:t>
      </w:r>
      <w:r>
        <w:rPr>
          <w:rFonts w:ascii="Arial" w:eastAsia="Arial" w:hAnsi="Arial"/>
          <w:i/>
          <w:color w:val="auto"/>
          <w:spacing w:val="6"/>
          <w:sz w:val="16"/>
          <w:szCs w:val="16"/>
        </w:rPr>
        <w:t xml:space="preserve">Grant Application: </w:t>
      </w:r>
      <w:hyperlink r:id="rId10" w:history="1">
        <w:r w:rsidRPr="00E65201">
          <w:rPr>
            <w:rStyle w:val="Hyperlink"/>
            <w:rFonts w:ascii="Arial" w:hAnsi="Arial" w:cs="Arial"/>
            <w:i/>
            <w:sz w:val="16"/>
            <w:szCs w:val="16"/>
          </w:rPr>
          <w:t>https://www2.ed.gov/programs/promiseneighborhoods/2011narr/westminster.pdf</w:t>
        </w:r>
      </w:hyperlink>
    </w:p>
    <w:p w14:paraId="59D04E83" w14:textId="77777777" w:rsidR="0023558E" w:rsidRPr="0035609B" w:rsidDel="008520D0" w:rsidRDefault="0023558E" w:rsidP="00D4691D">
      <w:pPr>
        <w:pStyle w:val="Bullets"/>
        <w:numPr>
          <w:ilvl w:val="0"/>
          <w:numId w:val="0"/>
        </w:numPr>
        <w:ind w:left="720"/>
        <w:rPr>
          <w:del w:id="7" w:author="Nomoya Hall" w:date="2017-10-24T09:30:00Z"/>
          <w:rFonts w:ascii="Arial" w:hAnsi="Arial" w:cs="Arial"/>
          <w:color w:val="000000"/>
          <w:sz w:val="20"/>
        </w:rPr>
      </w:pPr>
      <w:r w:rsidRPr="00B53812">
        <w:rPr>
          <w:noProof/>
        </w:rPr>
        <w:lastRenderedPageBreak/>
        <mc:AlternateContent>
          <mc:Choice Requires="wps">
            <w:drawing>
              <wp:anchor distT="0" distB="0" distL="114300" distR="114300" simplePos="0" relativeHeight="251659264" behindDoc="1" locked="1" layoutInCell="1" allowOverlap="1" wp14:anchorId="74A34A86" wp14:editId="376EFD67">
                <wp:simplePos x="0" y="0"/>
                <wp:positionH relativeFrom="column">
                  <wp:posOffset>4524375</wp:posOffset>
                </wp:positionH>
                <wp:positionV relativeFrom="paragraph">
                  <wp:posOffset>590550</wp:posOffset>
                </wp:positionV>
                <wp:extent cx="2432050" cy="3139440"/>
                <wp:effectExtent l="38100" t="38100" r="101600" b="99060"/>
                <wp:wrapSquare wrapText="bothSides"/>
                <wp:docPr id="3" name="Text Box 3"/>
                <wp:cNvGraphicFramePr/>
                <a:graphic xmlns:a="http://schemas.openxmlformats.org/drawingml/2006/main">
                  <a:graphicData uri="http://schemas.microsoft.com/office/word/2010/wordprocessingShape">
                    <wps:wsp>
                      <wps:cNvSpPr txBox="1"/>
                      <wps:spPr>
                        <a:xfrm>
                          <a:off x="0" y="0"/>
                          <a:ext cx="2432050" cy="3139440"/>
                        </a:xfrm>
                        <a:prstGeom prst="roundRect">
                          <a:avLst>
                            <a:gd name="adj" fmla="val 9522"/>
                          </a:avLst>
                        </a:prstGeom>
                        <a:solidFill>
                          <a:srgbClr val="C3C6A8"/>
                        </a:solidFill>
                        <a:ln w="6350">
                          <a:noFill/>
                        </a:ln>
                        <a:effectLst>
                          <a:outerShdw blurRad="50800" dist="38100" dir="2700000" algn="tl" rotWithShape="0">
                            <a:prstClr val="black">
                              <a:alpha val="40000"/>
                            </a:prstClr>
                          </a:outerShdw>
                        </a:effectLst>
                      </wps:spPr>
                      <wps:txbx>
                        <w:txbxContent>
                          <w:p w14:paraId="7DE78BBE" w14:textId="77777777" w:rsidR="0023558E" w:rsidRPr="00500FF6" w:rsidRDefault="00EE16F7" w:rsidP="0023558E">
                            <w:pPr>
                              <w:pStyle w:val="Call-OutBoxTextHeader"/>
                              <w:rPr>
                                <w:sz w:val="10"/>
                                <w:szCs w:val="10"/>
                              </w:rPr>
                            </w:pPr>
                            <w:r w:rsidRPr="00EE16F7">
                              <w:rPr>
                                <w:color w:val="FF0000"/>
                              </w:rPr>
                              <w:t>Kindergarten Readiness</w:t>
                            </w:r>
                          </w:p>
                          <w:p w14:paraId="36E8E93E" w14:textId="77777777" w:rsidR="00EE16F7" w:rsidRPr="00EE16F7" w:rsidRDefault="00EE16F7" w:rsidP="00EE16F7">
                            <w:pPr>
                              <w:autoSpaceDE w:val="0"/>
                              <w:autoSpaceDN w:val="0"/>
                              <w:adjustRightInd w:val="0"/>
                              <w:snapToGrid w:val="0"/>
                              <w:spacing w:after="0" w:line="240" w:lineRule="auto"/>
                              <w:rPr>
                                <w:rFonts w:ascii="Times New Roman" w:hAnsi="Times New Roman" w:cs="Times New Roman"/>
                                <w:i/>
                              </w:rPr>
                            </w:pPr>
                            <w:r w:rsidRPr="00EE16F7">
                              <w:rPr>
                                <w:rFonts w:ascii="Times New Roman" w:hAnsi="Times New Roman" w:cs="Times New Roman"/>
                                <w:i/>
                              </w:rPr>
                              <w:t>“The Promise Neighborhoods Institute’s support and guidance have been an important resource in our work to turn the curve on kindergarten readiness for children in the Buffalo Promise Neighborhood. Through PNI’s results</w:t>
                            </w:r>
                            <w:r>
                              <w:rPr>
                                <w:rFonts w:ascii="Times New Roman" w:hAnsi="Times New Roman" w:cs="Times New Roman"/>
                                <w:i/>
                              </w:rPr>
                              <w:t xml:space="preserve"> </w:t>
                            </w:r>
                            <w:r w:rsidRPr="00EE16F7">
                              <w:rPr>
                                <w:rFonts w:ascii="Times New Roman" w:hAnsi="Times New Roman" w:cs="Times New Roman"/>
                                <w:i/>
                              </w:rPr>
                              <w:t>based accountability training sessions, our leadership developed valuable skills that allowed us to build capacity within our local network of partners.”</w:t>
                            </w:r>
                          </w:p>
                          <w:p w14:paraId="2048B4AF" w14:textId="77777777" w:rsidR="00EE16F7" w:rsidRDefault="00EE16F7" w:rsidP="00EE16F7">
                            <w:pPr>
                              <w:pStyle w:val="Call-OutBoxTextArial"/>
                            </w:pPr>
                          </w:p>
                          <w:p w14:paraId="20486A27" w14:textId="77777777" w:rsidR="00EE16F7" w:rsidRDefault="00EE16F7" w:rsidP="00EE16F7">
                            <w:pPr>
                              <w:pStyle w:val="Call-OutBoxTextArial"/>
                              <w:numPr>
                                <w:ilvl w:val="0"/>
                                <w:numId w:val="3"/>
                              </w:numPr>
                              <w:rPr>
                                <w:rFonts w:ascii="Times New Roman" w:eastAsia="Times New Roman" w:hAnsi="Times New Roman" w:cs="Times New Roman"/>
                                <w:sz w:val="22"/>
                                <w:szCs w:val="20"/>
                              </w:rPr>
                            </w:pPr>
                            <w:r w:rsidRPr="00B50488">
                              <w:rPr>
                                <w:rFonts w:ascii="Times New Roman" w:eastAsia="Times New Roman" w:hAnsi="Times New Roman" w:cs="Times New Roman"/>
                                <w:sz w:val="22"/>
                                <w:szCs w:val="20"/>
                              </w:rPr>
                              <w:t>Director of Finance &amp; Information Systems</w:t>
                            </w:r>
                            <w:r>
                              <w:rPr>
                                <w:rFonts w:ascii="Times New Roman" w:eastAsia="Times New Roman" w:hAnsi="Times New Roman" w:cs="Times New Roman"/>
                                <w:sz w:val="22"/>
                                <w:szCs w:val="20"/>
                              </w:rPr>
                              <w:t>, BPN</w:t>
                            </w:r>
                          </w:p>
                          <w:p w14:paraId="151D2613" w14:textId="77777777" w:rsidR="0023558E" w:rsidRPr="00E87E9A" w:rsidRDefault="0023558E" w:rsidP="00D4691D">
                            <w:pPr>
                              <w:pStyle w:val="Call-OutBoxTextArial"/>
                              <w:ind w:left="0" w:right="74"/>
                              <w:rPr>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A34A86" id="Text Box 3" o:spid="_x0000_s1026" style="position:absolute;left:0;text-align:left;margin-left:356.25pt;margin-top:46.5pt;width:191.5pt;height:247.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62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" fillcolor="#c3c6a8" stroked="f" strokeweight=".5pt">
                <v:shadow on="t" color="black" opacity="26214f" origin="-.5,-.5" offset=".74836mm,.74836mm"/>
                <v:textbox>
                  <w:txbxContent>
                    <w:p w14:paraId="7DE78BBE" w14:textId="77777777" w:rsidR="0023558E" w:rsidRPr="00500FF6" w:rsidRDefault="00EE16F7" w:rsidP="0023558E">
                      <w:pPr>
                        <w:pStyle w:val="Call-OutBoxTextHeader"/>
                        <w:rPr>
                          <w:sz w:val="10"/>
                          <w:szCs w:val="10"/>
                        </w:rPr>
                      </w:pPr>
                      <w:r w:rsidRPr="00EE16F7">
                        <w:rPr>
                          <w:color w:val="FF0000"/>
                        </w:rPr>
                        <w:t>Kindergarten Readiness</w:t>
                      </w:r>
                    </w:p>
                    <w:p w14:paraId="36E8E93E" w14:textId="77777777" w:rsidR="00EE16F7" w:rsidRPr="00EE16F7" w:rsidRDefault="00EE16F7" w:rsidP="00EE16F7">
                      <w:pPr>
                        <w:autoSpaceDE w:val="0"/>
                        <w:autoSpaceDN w:val="0"/>
                        <w:adjustRightInd w:val="0"/>
                        <w:snapToGrid w:val="0"/>
                        <w:spacing w:after="0" w:line="240" w:lineRule="auto"/>
                        <w:rPr>
                          <w:rFonts w:ascii="Times New Roman" w:hAnsi="Times New Roman" w:cs="Times New Roman"/>
                          <w:i/>
                        </w:rPr>
                      </w:pPr>
                      <w:r w:rsidRPr="00EE16F7">
                        <w:rPr>
                          <w:rFonts w:ascii="Times New Roman" w:hAnsi="Times New Roman" w:cs="Times New Roman"/>
                          <w:i/>
                        </w:rPr>
                        <w:t>“The Promise Neighborhoods Institute’s support and guidance have been an important resource in our work to turn the curve on kindergarten readiness for children in the Buffalo Promise Neighborhood. Through PNI’s results</w:t>
                      </w:r>
                      <w:r>
                        <w:rPr>
                          <w:rFonts w:ascii="Times New Roman" w:hAnsi="Times New Roman" w:cs="Times New Roman"/>
                          <w:i/>
                        </w:rPr>
                        <w:t xml:space="preserve"> </w:t>
                      </w:r>
                      <w:r w:rsidRPr="00EE16F7">
                        <w:rPr>
                          <w:rFonts w:ascii="Times New Roman" w:hAnsi="Times New Roman" w:cs="Times New Roman"/>
                          <w:i/>
                        </w:rPr>
                        <w:t>based accountability training sessions, our leadership developed valuable skills that allowed us to build capacity within our local network of partners.”</w:t>
                      </w:r>
                    </w:p>
                    <w:p w14:paraId="2048B4AF" w14:textId="77777777" w:rsidR="00EE16F7" w:rsidRDefault="00EE16F7" w:rsidP="00EE16F7">
                      <w:pPr>
                        <w:pStyle w:val="Call-OutBoxTextArial"/>
                      </w:pPr>
                    </w:p>
                    <w:p w14:paraId="20486A27" w14:textId="77777777" w:rsidR="00EE16F7" w:rsidRDefault="00EE16F7" w:rsidP="00EE16F7">
                      <w:pPr>
                        <w:pStyle w:val="Call-OutBoxTextArial"/>
                        <w:numPr>
                          <w:ilvl w:val="0"/>
                          <w:numId w:val="3"/>
                        </w:numPr>
                        <w:rPr>
                          <w:rFonts w:ascii="Times New Roman" w:eastAsia="Times New Roman" w:hAnsi="Times New Roman" w:cs="Times New Roman"/>
                          <w:sz w:val="22"/>
                          <w:szCs w:val="20"/>
                        </w:rPr>
                      </w:pPr>
                      <w:r w:rsidRPr="00B50488">
                        <w:rPr>
                          <w:rFonts w:ascii="Times New Roman" w:eastAsia="Times New Roman" w:hAnsi="Times New Roman" w:cs="Times New Roman"/>
                          <w:sz w:val="22"/>
                          <w:szCs w:val="20"/>
                        </w:rPr>
                        <w:t>Director of Finance &amp; Information Systems</w:t>
                      </w:r>
                      <w:r>
                        <w:rPr>
                          <w:rFonts w:ascii="Times New Roman" w:eastAsia="Times New Roman" w:hAnsi="Times New Roman" w:cs="Times New Roman"/>
                          <w:sz w:val="22"/>
                          <w:szCs w:val="20"/>
                        </w:rPr>
                        <w:t>, BPN</w:t>
                      </w:r>
                    </w:p>
                    <w:p w14:paraId="151D2613" w14:textId="77777777" w:rsidR="0023558E" w:rsidRPr="00E87E9A" w:rsidRDefault="0023558E" w:rsidP="00D4691D">
                      <w:pPr>
                        <w:pStyle w:val="Call-OutBoxTextArial"/>
                        <w:ind w:left="0" w:right="74"/>
                        <w:rPr>
                          <w:szCs w:val="20"/>
                        </w:rPr>
                      </w:pPr>
                    </w:p>
                  </w:txbxContent>
                </v:textbox>
                <w10:wrap type="square"/>
                <w10:anchorlock/>
              </v:roundrect>
            </w:pict>
          </mc:Fallback>
        </mc:AlternateContent>
      </w:r>
    </w:p>
    <w:p w14:paraId="2760E6DC" w14:textId="77777777" w:rsidR="0023558E" w:rsidRDefault="0023558E" w:rsidP="0023558E">
      <w:pPr>
        <w:pStyle w:val="Heading3ES"/>
        <w:spacing w:after="0"/>
        <w:rPr>
          <w:rFonts w:ascii="Arial" w:eastAsia="Arial" w:hAnsi="Arial" w:cstheme="minorBidi"/>
          <w:b w:val="0"/>
          <w:i/>
          <w:color w:val="FF0000"/>
          <w:spacing w:val="6"/>
          <w:sz w:val="18"/>
          <w:szCs w:val="22"/>
        </w:rPr>
      </w:pPr>
    </w:p>
    <w:p w14:paraId="4B8555A5" w14:textId="77777777" w:rsidR="0023558E" w:rsidRPr="00816414" w:rsidRDefault="0023558E" w:rsidP="0023558E">
      <w:pPr>
        <w:pStyle w:val="Heading3ES"/>
        <w:spacing w:after="0"/>
        <w:rPr>
          <w:rFonts w:ascii="Arial" w:eastAsia="Arial" w:hAnsi="Arial" w:cstheme="minorBidi"/>
          <w:b w:val="0"/>
          <w:i/>
          <w:color w:val="FF0000"/>
          <w:spacing w:val="6"/>
          <w:sz w:val="18"/>
          <w:szCs w:val="22"/>
        </w:rPr>
      </w:pPr>
      <w:r w:rsidRPr="00816414">
        <w:rPr>
          <w:rFonts w:ascii="Arial" w:eastAsia="Arial" w:hAnsi="Arial" w:cstheme="minorBidi"/>
          <w:b w:val="0"/>
          <w:i/>
          <w:color w:val="FF0000"/>
          <w:spacing w:val="6"/>
          <w:sz w:val="18"/>
          <w:szCs w:val="22"/>
        </w:rPr>
        <w:t xml:space="preserve">Page </w:t>
      </w:r>
      <w:r>
        <w:rPr>
          <w:rFonts w:ascii="Arial" w:eastAsia="Arial" w:hAnsi="Arial" w:cstheme="minorBidi"/>
          <w:b w:val="0"/>
          <w:i/>
          <w:color w:val="FF0000"/>
          <w:spacing w:val="6"/>
          <w:sz w:val="18"/>
          <w:szCs w:val="22"/>
        </w:rPr>
        <w:t>1</w:t>
      </w:r>
      <w:r w:rsidRPr="00816414">
        <w:rPr>
          <w:rFonts w:ascii="Arial" w:eastAsia="Arial" w:hAnsi="Arial" w:cstheme="minorBidi"/>
          <w:b w:val="0"/>
          <w:i/>
          <w:color w:val="FF0000"/>
          <w:spacing w:val="6"/>
          <w:sz w:val="18"/>
          <w:szCs w:val="22"/>
        </w:rPr>
        <w:t xml:space="preserve">, Panel </w:t>
      </w:r>
      <w:r>
        <w:rPr>
          <w:rFonts w:ascii="Arial" w:eastAsia="Arial" w:hAnsi="Arial" w:cstheme="minorBidi"/>
          <w:b w:val="0"/>
          <w:i/>
          <w:color w:val="FF0000"/>
          <w:spacing w:val="6"/>
          <w:sz w:val="18"/>
          <w:szCs w:val="22"/>
        </w:rPr>
        <w:t>3</w:t>
      </w:r>
    </w:p>
    <w:p w14:paraId="55337EF8" w14:textId="77777777" w:rsidR="0023558E" w:rsidRDefault="0023558E" w:rsidP="0023558E">
      <w:pPr>
        <w:pStyle w:val="Heading3ES"/>
        <w:rPr>
          <w:rFonts w:ascii="Arial" w:hAnsi="Arial" w:cs="Arial"/>
          <w:sz w:val="18"/>
          <w:szCs w:val="18"/>
        </w:rPr>
      </w:pPr>
      <w:r>
        <w:rPr>
          <w:rFonts w:ascii="Arial" w:hAnsi="Arial" w:cs="Arial"/>
          <w:sz w:val="18"/>
          <w:szCs w:val="18"/>
        </w:rPr>
        <w:t>Selected Accomplishments</w:t>
      </w:r>
    </w:p>
    <w:p w14:paraId="339ADCBE" w14:textId="77777777" w:rsidR="00EE16F7" w:rsidRPr="00D4691D" w:rsidRDefault="00EE16F7" w:rsidP="00EE16F7">
      <w:pPr>
        <w:pStyle w:val="Bullets"/>
        <w:rPr>
          <w:rFonts w:ascii="Arial" w:hAnsi="Arial" w:cs="Arial"/>
          <w:color w:val="auto"/>
          <w:sz w:val="20"/>
        </w:rPr>
      </w:pPr>
      <w:commentRangeStart w:id="8"/>
      <w:r w:rsidRPr="00D4691D">
        <w:rPr>
          <w:rFonts w:ascii="Arial" w:hAnsi="Arial" w:cs="Arial"/>
          <w:color w:val="auto"/>
          <w:sz w:val="20"/>
        </w:rPr>
        <w:t>Chronic absenteeism rates for students in 6th, 7th, and 8th grades</w:t>
      </w:r>
      <w:r w:rsidR="00FD37A2" w:rsidRPr="00D4691D">
        <w:rPr>
          <w:rFonts w:ascii="Arial" w:hAnsi="Arial" w:cs="Arial"/>
          <w:color w:val="auto"/>
          <w:sz w:val="20"/>
        </w:rPr>
        <w:t xml:space="preserve">: </w:t>
      </w:r>
      <w:r w:rsidRPr="00D4691D">
        <w:rPr>
          <w:rFonts w:ascii="Arial" w:hAnsi="Arial" w:cs="Arial"/>
          <w:color w:val="auto"/>
          <w:sz w:val="20"/>
        </w:rPr>
        <w:t>35</w:t>
      </w:r>
      <w:r w:rsidR="00FD37A2" w:rsidRPr="00D4691D">
        <w:rPr>
          <w:rFonts w:ascii="Arial" w:hAnsi="Arial" w:cs="Arial"/>
          <w:color w:val="auto"/>
          <w:sz w:val="20"/>
        </w:rPr>
        <w:t>%</w:t>
      </w:r>
      <w:r w:rsidRPr="00D4691D">
        <w:rPr>
          <w:rFonts w:ascii="Arial" w:hAnsi="Arial" w:cs="Arial"/>
          <w:color w:val="auto"/>
          <w:sz w:val="20"/>
        </w:rPr>
        <w:t xml:space="preserve"> in 2013 to 13</w:t>
      </w:r>
      <w:r w:rsidR="00FD37A2" w:rsidRPr="00D4691D">
        <w:rPr>
          <w:rFonts w:ascii="Arial" w:hAnsi="Arial" w:cs="Arial"/>
          <w:color w:val="auto"/>
          <w:sz w:val="20"/>
        </w:rPr>
        <w:t xml:space="preserve">% </w:t>
      </w:r>
      <w:r w:rsidRPr="00D4691D">
        <w:rPr>
          <w:rFonts w:ascii="Arial" w:hAnsi="Arial" w:cs="Arial"/>
          <w:color w:val="auto"/>
          <w:sz w:val="20"/>
        </w:rPr>
        <w:t>in 2016</w:t>
      </w:r>
    </w:p>
    <w:p w14:paraId="57132709" w14:textId="77777777" w:rsidR="00412DD8" w:rsidRPr="00D4691D" w:rsidRDefault="00412DD8" w:rsidP="00412DD8">
      <w:pPr>
        <w:pStyle w:val="Bullets"/>
        <w:rPr>
          <w:rFonts w:ascii="Arial" w:hAnsi="Arial" w:cs="Arial"/>
          <w:color w:val="auto"/>
          <w:sz w:val="20"/>
        </w:rPr>
      </w:pPr>
      <w:r w:rsidRPr="00D4691D">
        <w:rPr>
          <w:rFonts w:ascii="Arial" w:hAnsi="Arial" w:cs="Arial"/>
          <w:color w:val="auto"/>
          <w:sz w:val="20"/>
        </w:rPr>
        <w:t>Student mobility rate: 21% in 2012 to 15% in 2016</w:t>
      </w:r>
    </w:p>
    <w:p w14:paraId="14CD5F16" w14:textId="77777777" w:rsidR="00412DD8" w:rsidRPr="00D4691D" w:rsidRDefault="00412DD8" w:rsidP="00412DD8">
      <w:pPr>
        <w:pStyle w:val="Bullets"/>
        <w:rPr>
          <w:rFonts w:ascii="Arial" w:hAnsi="Arial" w:cs="Arial"/>
          <w:color w:val="auto"/>
          <w:sz w:val="20"/>
        </w:rPr>
      </w:pPr>
      <w:r w:rsidRPr="00D4691D">
        <w:rPr>
          <w:rFonts w:ascii="Arial" w:hAnsi="Arial" w:cs="Arial"/>
          <w:color w:val="auto"/>
          <w:sz w:val="20"/>
        </w:rPr>
        <w:t>Number and percent of children in middle and high school who consume five or more servings of fruits and vegetables daily: 39% in 2012 to 48% in 2016</w:t>
      </w:r>
    </w:p>
    <w:p w14:paraId="25C5882A" w14:textId="77777777" w:rsidR="00EE16F7" w:rsidRPr="00D4691D" w:rsidRDefault="00EE16F7" w:rsidP="00EE16F7">
      <w:pPr>
        <w:pStyle w:val="Bullets"/>
        <w:rPr>
          <w:rFonts w:ascii="Arial" w:hAnsi="Arial" w:cs="Arial"/>
          <w:color w:val="auto"/>
          <w:sz w:val="20"/>
        </w:rPr>
      </w:pPr>
      <w:r w:rsidRPr="00D4691D">
        <w:rPr>
          <w:rFonts w:ascii="Arial" w:hAnsi="Arial" w:cs="Arial"/>
          <w:color w:val="auto"/>
          <w:sz w:val="20"/>
        </w:rPr>
        <w:t>Students’ access to broadband internet increased</w:t>
      </w:r>
      <w:r w:rsidR="00FD37A2" w:rsidRPr="00D4691D">
        <w:rPr>
          <w:rFonts w:ascii="Arial" w:hAnsi="Arial" w:cs="Arial"/>
          <w:color w:val="auto"/>
          <w:sz w:val="20"/>
        </w:rPr>
        <w:t xml:space="preserve">: 43% in 2012 to 68% </w:t>
      </w:r>
      <w:r w:rsidRPr="00D4691D">
        <w:rPr>
          <w:rFonts w:ascii="Arial" w:hAnsi="Arial" w:cs="Arial"/>
          <w:color w:val="auto"/>
          <w:sz w:val="20"/>
        </w:rPr>
        <w:t>in 2016</w:t>
      </w:r>
    </w:p>
    <w:commentRangeEnd w:id="8"/>
    <w:p w14:paraId="26057D70" w14:textId="77777777" w:rsidR="0023558E" w:rsidRPr="00D4691D" w:rsidDel="00CA31C9" w:rsidRDefault="007F4600" w:rsidP="0023558E">
      <w:pPr>
        <w:pStyle w:val="Bullets"/>
        <w:numPr>
          <w:ilvl w:val="0"/>
          <w:numId w:val="0"/>
        </w:numPr>
        <w:ind w:left="720"/>
        <w:rPr>
          <w:del w:id="9" w:author="Nomoya Hall" w:date="2017-10-27T09:26:00Z"/>
          <w:rFonts w:ascii="Arial" w:hAnsi="Arial" w:cs="Arial"/>
          <w:color w:val="auto"/>
          <w:sz w:val="20"/>
        </w:rPr>
      </w:pPr>
      <w:r>
        <w:rPr>
          <w:rStyle w:val="CommentReference"/>
          <w:rFonts w:eastAsiaTheme="minorHAnsi" w:cstheme="minorBidi"/>
          <w:color w:val="auto"/>
        </w:rPr>
        <w:commentReference w:id="8"/>
      </w:r>
    </w:p>
    <w:p w14:paraId="3BAA04C9" w14:textId="3138DD55" w:rsidR="007F4600" w:rsidRDefault="007F4600" w:rsidP="007F4600">
      <w:pPr>
        <w:rPr>
          <w:rFonts w:ascii="Arial" w:eastAsia="Arial" w:hAnsi="Arial"/>
          <w:i/>
          <w:spacing w:val="6"/>
          <w:sz w:val="16"/>
          <w:szCs w:val="16"/>
        </w:rPr>
      </w:pPr>
      <w:r>
        <w:rPr>
          <w:rFonts w:ascii="Arial" w:eastAsia="Arial" w:hAnsi="Arial"/>
          <w:i/>
          <w:spacing w:val="6"/>
          <w:sz w:val="16"/>
          <w:szCs w:val="16"/>
        </w:rPr>
        <w:t xml:space="preserve">Source: </w:t>
      </w:r>
      <w:r w:rsidR="00CE05EA">
        <w:rPr>
          <w:rFonts w:ascii="Arial" w:eastAsia="Arial" w:hAnsi="Arial"/>
          <w:i/>
          <w:spacing w:val="6"/>
          <w:sz w:val="16"/>
          <w:szCs w:val="16"/>
        </w:rPr>
        <w:t>2016 Ad Hoc</w:t>
      </w:r>
      <w:r w:rsidR="00CE05EA" w:rsidRPr="000921FC">
        <w:rPr>
          <w:rFonts w:ascii="Arial" w:eastAsia="Arial" w:hAnsi="Arial"/>
          <w:i/>
          <w:spacing w:val="6"/>
          <w:sz w:val="16"/>
          <w:szCs w:val="16"/>
        </w:rPr>
        <w:t xml:space="preserve"> Report</w:t>
      </w:r>
    </w:p>
    <w:p w14:paraId="0486575C" w14:textId="77777777" w:rsidR="0063179D" w:rsidRPr="0063179D" w:rsidRDefault="0063179D" w:rsidP="007F4600">
      <w:pPr>
        <w:rPr>
          <w:rFonts w:ascii="Arial" w:hAnsi="Arial" w:cs="Arial"/>
          <w:i/>
          <w:sz w:val="16"/>
          <w:szCs w:val="16"/>
        </w:rPr>
      </w:pPr>
      <w:r w:rsidRPr="0063179D">
        <w:rPr>
          <w:rFonts w:ascii="Arial" w:eastAsia="Arial" w:hAnsi="Arial" w:cs="Arial"/>
          <w:i/>
          <w:spacing w:val="6"/>
          <w:sz w:val="16"/>
          <w:szCs w:val="16"/>
        </w:rPr>
        <w:t>Quotation source:</w:t>
      </w:r>
      <w:r>
        <w:rPr>
          <w:rFonts w:ascii="Arial" w:eastAsia="Arial" w:hAnsi="Arial" w:cs="Arial"/>
          <w:i/>
          <w:spacing w:val="6"/>
          <w:sz w:val="16"/>
          <w:szCs w:val="16"/>
        </w:rPr>
        <w:t xml:space="preserve"> BPN </w:t>
      </w:r>
      <w:r w:rsidR="006D7A2C">
        <w:rPr>
          <w:rFonts w:ascii="Arial" w:eastAsia="Arial" w:hAnsi="Arial" w:cs="Arial"/>
          <w:i/>
          <w:spacing w:val="6"/>
          <w:sz w:val="16"/>
          <w:szCs w:val="16"/>
        </w:rPr>
        <w:t>Site</w:t>
      </w:r>
      <w:r>
        <w:rPr>
          <w:rFonts w:ascii="Arial" w:eastAsia="Arial" w:hAnsi="Arial" w:cs="Arial"/>
          <w:i/>
          <w:spacing w:val="6"/>
          <w:sz w:val="16"/>
          <w:szCs w:val="16"/>
        </w:rPr>
        <w:t xml:space="preserve"> Profile:</w:t>
      </w:r>
      <w:r w:rsidRPr="0063179D">
        <w:rPr>
          <w:rFonts w:ascii="Arial" w:eastAsia="Arial" w:hAnsi="Arial" w:cs="Arial"/>
          <w:i/>
          <w:spacing w:val="6"/>
          <w:sz w:val="16"/>
          <w:szCs w:val="16"/>
        </w:rPr>
        <w:t xml:space="preserve"> </w:t>
      </w:r>
      <w:hyperlink r:id="rId11" w:history="1">
        <w:r w:rsidRPr="0063179D">
          <w:rPr>
            <w:rStyle w:val="Hyperlink"/>
            <w:rFonts w:ascii="Arial" w:hAnsi="Arial" w:cs="Arial"/>
            <w:i/>
            <w:sz w:val="16"/>
            <w:szCs w:val="16"/>
          </w:rPr>
          <w:t>http://www.promiseneighborhoodsinstitute.org/sites/default/files/PNI_buffalo_070615_b.pdf</w:t>
        </w:r>
      </w:hyperlink>
    </w:p>
    <w:p w14:paraId="30D20AB6" w14:textId="77777777" w:rsidR="00CA31C9" w:rsidRPr="00D4691D" w:rsidRDefault="00CA31C9" w:rsidP="00D4691D">
      <w:pPr>
        <w:pStyle w:val="Bullets"/>
        <w:numPr>
          <w:ilvl w:val="0"/>
          <w:numId w:val="0"/>
        </w:numPr>
        <w:rPr>
          <w:sz w:val="20"/>
        </w:rPr>
      </w:pPr>
      <w:r>
        <w:rPr>
          <w:rFonts w:ascii="Arial" w:hAnsi="Arial" w:cs="Arial"/>
          <w:sz w:val="20"/>
        </w:rPr>
        <w:t xml:space="preserve"> </w:t>
      </w:r>
    </w:p>
    <w:p w14:paraId="04F1BAFE" w14:textId="77777777" w:rsidR="007C4E9B" w:rsidRDefault="00066EDC"/>
    <w:sectPr w:rsidR="007C4E9B" w:rsidSect="00E2186F">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omoya Hall" w:date="2017-10-27T11:54:00Z" w:initials="NH">
    <w:p w14:paraId="7E849790" w14:textId="77777777" w:rsidR="006622F9" w:rsidRDefault="006622F9" w:rsidP="006622F9">
      <w:pPr>
        <w:pStyle w:val="CommentText"/>
      </w:pPr>
      <w:r>
        <w:rPr>
          <w:rStyle w:val="CommentReference"/>
        </w:rPr>
        <w:annotationRef/>
      </w:r>
      <w:r>
        <w:rPr>
          <w:rStyle w:val="CommentReference"/>
        </w:rPr>
        <w:annotationRef/>
      </w:r>
      <w:r>
        <w:t>Display as “donut” with map in the middle. People served and community characteristics can be displayed in the outside area. See example:</w:t>
      </w:r>
    </w:p>
    <w:p w14:paraId="3FB77090" w14:textId="77777777" w:rsidR="006622F9" w:rsidRDefault="006622F9">
      <w:pPr>
        <w:pStyle w:val="CommentText"/>
      </w:pPr>
      <w:r>
        <w:rPr>
          <w:noProof/>
        </w:rPr>
        <w:drawing>
          <wp:inline distT="0" distB="0" distL="0" distR="0" wp14:anchorId="316A3A30" wp14:editId="53470872">
            <wp:extent cx="1592003" cy="2003728"/>
            <wp:effectExtent l="19050" t="19050" r="27305" b="158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594887" cy="2007358"/>
                    </a:xfrm>
                    <a:prstGeom prst="rect">
                      <a:avLst/>
                    </a:prstGeom>
                    <a:ln>
                      <a:solidFill>
                        <a:schemeClr val="tx1"/>
                      </a:solidFill>
                    </a:ln>
                  </pic:spPr>
                </pic:pic>
              </a:graphicData>
            </a:graphic>
          </wp:inline>
        </w:drawing>
      </w:r>
    </w:p>
  </w:comment>
  <w:comment w:id="1" w:author="Nomoya Hall" w:date="2017-10-27T11:55:00Z" w:initials="NH">
    <w:p w14:paraId="7B662AE3" w14:textId="77777777" w:rsidR="006622F9" w:rsidRDefault="006622F9" w:rsidP="006622F9">
      <w:pPr>
        <w:pStyle w:val="CommentText"/>
      </w:pPr>
      <w:r>
        <w:rPr>
          <w:rStyle w:val="CommentReference"/>
        </w:rPr>
        <w:annotationRef/>
      </w:r>
      <w:bookmarkStart w:id="2" w:name="_GoBack"/>
      <w:r>
        <w:t>Small graphic icons next to each indicator percentage. See example:</w:t>
      </w:r>
    </w:p>
    <w:p w14:paraId="198839DB" w14:textId="77777777" w:rsidR="006622F9" w:rsidRDefault="006622F9">
      <w:pPr>
        <w:pStyle w:val="CommentText"/>
      </w:pPr>
      <w:r>
        <w:rPr>
          <w:noProof/>
        </w:rPr>
        <w:drawing>
          <wp:inline distT="0" distB="0" distL="0" distR="0" wp14:anchorId="671BE26A" wp14:editId="33C9F704">
            <wp:extent cx="1844703" cy="1239882"/>
            <wp:effectExtent l="19050" t="19050" r="22225"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tretch>
                      <a:fillRect/>
                    </a:stretch>
                  </pic:blipFill>
                  <pic:spPr>
                    <a:xfrm>
                      <a:off x="0" y="0"/>
                      <a:ext cx="1842736" cy="1238560"/>
                    </a:xfrm>
                    <a:prstGeom prst="rect">
                      <a:avLst/>
                    </a:prstGeom>
                    <a:ln>
                      <a:solidFill>
                        <a:schemeClr val="tx1"/>
                      </a:solidFill>
                    </a:ln>
                  </pic:spPr>
                </pic:pic>
              </a:graphicData>
            </a:graphic>
          </wp:inline>
        </w:drawing>
      </w:r>
    </w:p>
    <w:p w14:paraId="294EF926" w14:textId="77777777" w:rsidR="00A23049" w:rsidRDefault="00A23049">
      <w:pPr>
        <w:pStyle w:val="CommentText"/>
      </w:pPr>
    </w:p>
    <w:bookmarkEnd w:id="2"/>
  </w:comment>
  <w:comment w:id="3" w:author="Nomoya Hall" w:date="2017-10-27T09:41:00Z" w:initials="NH">
    <w:p w14:paraId="1A2055E9" w14:textId="77777777" w:rsidR="0023558E" w:rsidRDefault="0023558E">
      <w:pPr>
        <w:pStyle w:val="CommentText"/>
      </w:pPr>
      <w:r>
        <w:rPr>
          <w:rStyle w:val="CommentReference"/>
        </w:rPr>
        <w:annotationRef/>
      </w:r>
      <w:r>
        <w:t xml:space="preserve">Alternative map located here: </w:t>
      </w:r>
      <w:hyperlink r:id="rId3" w:history="1">
        <w:r w:rsidRPr="009A6C55">
          <w:rPr>
            <w:rStyle w:val="Hyperlink"/>
          </w:rPr>
          <w:t>http://viewsofbuffalo.blogspot.com/2013/05/the-bailey-avenue-neighborhood-is_16.html</w:t>
        </w:r>
      </w:hyperlink>
      <w:r>
        <w:t xml:space="preserve"> </w:t>
      </w:r>
    </w:p>
  </w:comment>
  <w:comment w:id="4" w:author="Nomoya Hall" w:date="2017-10-27T11:27:00Z" w:initials="NH">
    <w:p w14:paraId="658C8CD5" w14:textId="77777777" w:rsidR="007F4600" w:rsidRDefault="007F4600" w:rsidP="007F4600">
      <w:pPr>
        <w:pStyle w:val="CommentText"/>
      </w:pPr>
      <w:r>
        <w:rPr>
          <w:rStyle w:val="CommentReference"/>
        </w:rPr>
        <w:annotationRef/>
      </w:r>
      <w:r>
        <w:t>Small graphic icons next to each bullet point. See example:</w:t>
      </w:r>
    </w:p>
    <w:p w14:paraId="5C03A244" w14:textId="77777777" w:rsidR="007F4600" w:rsidRDefault="007F4600">
      <w:pPr>
        <w:pStyle w:val="CommentText"/>
      </w:pPr>
      <w:r>
        <w:rPr>
          <w:noProof/>
        </w:rPr>
        <w:drawing>
          <wp:inline distT="0" distB="0" distL="0" distR="0" wp14:anchorId="66162D9E" wp14:editId="7BE0E614">
            <wp:extent cx="2148596" cy="1319917"/>
            <wp:effectExtent l="19050" t="19050" r="23495" b="139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2153833" cy="1323134"/>
                    </a:xfrm>
                    <a:prstGeom prst="rect">
                      <a:avLst/>
                    </a:prstGeom>
                    <a:ln>
                      <a:solidFill>
                        <a:schemeClr val="tx1"/>
                      </a:solidFill>
                    </a:ln>
                  </pic:spPr>
                </pic:pic>
              </a:graphicData>
            </a:graphic>
          </wp:inline>
        </w:drawing>
      </w:r>
    </w:p>
  </w:comment>
  <w:comment w:id="8" w:author="Nomoya Hall" w:date="2017-10-27T11:27:00Z" w:initials="NH">
    <w:p w14:paraId="1274F135" w14:textId="77777777" w:rsidR="007F4600" w:rsidRDefault="007F4600">
      <w:pPr>
        <w:pStyle w:val="CommentText"/>
      </w:pPr>
      <w:r>
        <w:rPr>
          <w:rStyle w:val="CommentReference"/>
        </w:rPr>
        <w:annotationRef/>
      </w:r>
      <w:r>
        <w:t>Graphic comparing years – showing increases. E.g. bar chart</w:t>
      </w:r>
    </w:p>
    <w:p w14:paraId="2B564450" w14:textId="77777777" w:rsidR="004C44C1" w:rsidRDefault="004C44C1">
      <w:pPr>
        <w:pStyle w:val="CommentText"/>
      </w:pPr>
    </w:p>
    <w:p w14:paraId="27878489" w14:textId="77777777" w:rsidR="004C44C1" w:rsidRDefault="004C44C1">
      <w:pPr>
        <w:pStyle w:val="CommentText"/>
      </w:pPr>
    </w:p>
    <w:p w14:paraId="14F43C96" w14:textId="77777777" w:rsidR="004C44C1" w:rsidRDefault="004C44C1">
      <w:pPr>
        <w:pStyle w:val="CommentText"/>
      </w:pPr>
      <w:r>
        <w:t>I think we can be more innovative than a bar chart: Like</w:t>
      </w:r>
    </w:p>
    <w:p w14:paraId="78C4FE89" w14:textId="77777777" w:rsidR="004C44C1" w:rsidRDefault="004C44C1">
      <w:pPr>
        <w:pStyle w:val="CommentText"/>
      </w:pPr>
    </w:p>
    <w:p w14:paraId="3865C8E1" w14:textId="77777777" w:rsidR="004C44C1" w:rsidRDefault="004C44C1">
      <w:pPr>
        <w:pStyle w:val="CommentText"/>
      </w:pPr>
    </w:p>
    <w:p w14:paraId="33D82400" w14:textId="77777777" w:rsidR="004C44C1" w:rsidRDefault="00440E01">
      <w:pPr>
        <w:pStyle w:val="CommentText"/>
      </w:pPr>
      <w:r>
        <w:t>A picture of a basket of fruits and veggies with two lines (like how a thermometer gets filled in during a pledge drive)</w:t>
      </w:r>
    </w:p>
    <w:p w14:paraId="05E9D9B0" w14:textId="77777777" w:rsidR="00440E01" w:rsidRDefault="00440E01">
      <w:pPr>
        <w:pStyle w:val="CommentText"/>
      </w:pPr>
    </w:p>
    <w:p w14:paraId="7750E590" w14:textId="77777777" w:rsidR="00440E01" w:rsidRDefault="00440E01">
      <w:pPr>
        <w:pStyle w:val="CommentText"/>
      </w:pPr>
      <w:r>
        <w:t>Or</w:t>
      </w:r>
    </w:p>
    <w:p w14:paraId="7583C117" w14:textId="77777777" w:rsidR="00440E01" w:rsidRDefault="00440E01">
      <w:pPr>
        <w:pStyle w:val="CommentText"/>
      </w:pPr>
    </w:p>
    <w:p w14:paraId="5A939241" w14:textId="77777777" w:rsidR="00EB19E8" w:rsidRDefault="009016ED">
      <w:pPr>
        <w:pStyle w:val="CommentText"/>
      </w:pPr>
      <w:r>
        <w:t>A pla</w:t>
      </w:r>
      <w:r w:rsidR="00EB19E8">
        <w:t>t</w:t>
      </w:r>
      <w:r>
        <w:t>e</w:t>
      </w:r>
      <w:r w:rsidR="00EB19E8">
        <w:t xml:space="preserve"> with on</w:t>
      </w:r>
      <w:r>
        <w:t xml:space="preserve">ly 39% of it covered in produce – then a right arrow – and then a plat half covered in produce.  </w:t>
      </w:r>
    </w:p>
    <w:p w14:paraId="6A5EAE0A" w14:textId="77777777" w:rsidR="009016ED" w:rsidRDefault="009016ED">
      <w:pPr>
        <w:pStyle w:val="CommentText"/>
      </w:pPr>
    </w:p>
    <w:p w14:paraId="4D479B16" w14:textId="77777777" w:rsidR="009016ED" w:rsidRDefault="009016ED">
      <w:pPr>
        <w:pStyle w:val="CommentText"/>
      </w:pPr>
      <w:r>
        <w:br/>
        <w:t xml:space="preserve">We should come up with one graphic for each of the highlighted accomplishments and use them consistently across the grantees. </w:t>
      </w:r>
    </w:p>
    <w:p w14:paraId="4F157295" w14:textId="77777777" w:rsidR="009016ED" w:rsidRDefault="009016ED">
      <w:pPr>
        <w:pStyle w:val="CommentText"/>
      </w:pPr>
    </w:p>
    <w:p w14:paraId="04D9A4EF" w14:textId="77777777" w:rsidR="009016ED" w:rsidRDefault="009016ED">
      <w:pPr>
        <w:pStyle w:val="CommentText"/>
      </w:pPr>
      <w:r>
        <w:t xml:space="preserve">Broadband could be a computer.  </w:t>
      </w:r>
    </w:p>
    <w:p w14:paraId="2C992065" w14:textId="77777777" w:rsidR="009016ED" w:rsidRDefault="009016ED">
      <w:pPr>
        <w:pStyle w:val="CommentText"/>
      </w:pPr>
    </w:p>
    <w:p w14:paraId="097C85AE" w14:textId="77777777" w:rsidR="009016ED" w:rsidRDefault="009016ED">
      <w:pPr>
        <w:pStyle w:val="CommentText"/>
      </w:pPr>
      <w:r>
        <w:t>Chronic Absenteeism could be an empty seat with the attached desk.</w:t>
      </w:r>
    </w:p>
    <w:p w14:paraId="09212687" w14:textId="77777777" w:rsidR="009016ED" w:rsidRDefault="009016ED">
      <w:pPr>
        <w:pStyle w:val="CommentText"/>
      </w:pPr>
    </w:p>
    <w:p w14:paraId="57CFB300" w14:textId="77777777" w:rsidR="009016ED" w:rsidRDefault="009016ED">
      <w:pPr>
        <w:pStyle w:val="CommentText"/>
      </w:pPr>
      <w:r>
        <w:t xml:space="preserve">Mobility could be a suitcase etc.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FB77090" w15:done="0"/>
  <w15:commentEx w15:paraId="294EF926" w15:done="0"/>
  <w15:commentEx w15:paraId="1A2055E9" w15:done="0"/>
  <w15:commentEx w15:paraId="5C03A244" w15:done="0"/>
  <w15:commentEx w15:paraId="57CFB30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otham Medium">
    <w:altName w:val="Gotham Medium"/>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7B769F"/>
    <w:multiLevelType w:val="hybridMultilevel"/>
    <w:tmpl w:val="18B093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C259B"/>
    <w:multiLevelType w:val="singleLevel"/>
    <w:tmpl w:val="01AC6EA0"/>
    <w:lvl w:ilvl="0">
      <w:start w:val="1"/>
      <w:numFmt w:val="decimal"/>
      <w:pStyle w:val="Numbers"/>
      <w:lvlText w:val="%1."/>
      <w:lvlJc w:val="left"/>
      <w:pPr>
        <w:tabs>
          <w:tab w:val="num" w:pos="1080"/>
        </w:tabs>
        <w:ind w:left="1080" w:hanging="360"/>
      </w:pPr>
    </w:lvl>
  </w:abstractNum>
  <w:abstractNum w:abstractNumId="2" w15:restartNumberingAfterBreak="0">
    <w:nsid w:val="2DD46732"/>
    <w:multiLevelType w:val="hybridMultilevel"/>
    <w:tmpl w:val="EFF8A5EE"/>
    <w:lvl w:ilvl="0" w:tplc="1FAA10B4">
      <w:start w:val="1"/>
      <w:numFmt w:val="bullet"/>
      <w:pStyle w:val="Bullets"/>
      <w:lvlText w:val=""/>
      <w:lvlJc w:val="left"/>
      <w:pPr>
        <w:ind w:left="720" w:hanging="360"/>
      </w:pPr>
      <w:rPr>
        <w:rFonts w:ascii="Symbol" w:hAnsi="Symbol" w:hint="default"/>
        <w:color w:val="002E6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112A9"/>
    <w:multiLevelType w:val="hybridMultilevel"/>
    <w:tmpl w:val="FDFA0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981EE2"/>
    <w:multiLevelType w:val="hybridMultilevel"/>
    <w:tmpl w:val="A3243AA8"/>
    <w:lvl w:ilvl="0" w:tplc="8BFA7554">
      <w:start w:val="5"/>
      <w:numFmt w:val="bullet"/>
      <w:lvlText w:val="—"/>
      <w:lvlJc w:val="left"/>
      <w:pPr>
        <w:ind w:left="504" w:hanging="360"/>
      </w:pPr>
      <w:rPr>
        <w:rFonts w:ascii="Arial" w:eastAsiaTheme="minorHAnsi" w:hAnsi="Arial" w:cs="Aria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58E"/>
    <w:rsid w:val="00066EDC"/>
    <w:rsid w:val="000C2B21"/>
    <w:rsid w:val="001E28C8"/>
    <w:rsid w:val="00226120"/>
    <w:rsid w:val="0023558E"/>
    <w:rsid w:val="002C2151"/>
    <w:rsid w:val="002F6866"/>
    <w:rsid w:val="0035609B"/>
    <w:rsid w:val="003C3A42"/>
    <w:rsid w:val="00412DD8"/>
    <w:rsid w:val="00440E01"/>
    <w:rsid w:val="00480775"/>
    <w:rsid w:val="004C44C1"/>
    <w:rsid w:val="005A560D"/>
    <w:rsid w:val="0063179D"/>
    <w:rsid w:val="00632B48"/>
    <w:rsid w:val="006418CF"/>
    <w:rsid w:val="006622F9"/>
    <w:rsid w:val="006D7A2C"/>
    <w:rsid w:val="006E4168"/>
    <w:rsid w:val="007F4600"/>
    <w:rsid w:val="00832215"/>
    <w:rsid w:val="00836351"/>
    <w:rsid w:val="008520D0"/>
    <w:rsid w:val="0086291C"/>
    <w:rsid w:val="009016ED"/>
    <w:rsid w:val="00901D2E"/>
    <w:rsid w:val="00A23049"/>
    <w:rsid w:val="00AE657E"/>
    <w:rsid w:val="00BE1BCB"/>
    <w:rsid w:val="00CA31C9"/>
    <w:rsid w:val="00CB5EB7"/>
    <w:rsid w:val="00CE05EA"/>
    <w:rsid w:val="00D03DC5"/>
    <w:rsid w:val="00D4691D"/>
    <w:rsid w:val="00D517DC"/>
    <w:rsid w:val="00EB19E8"/>
    <w:rsid w:val="00EE16F7"/>
    <w:rsid w:val="00F00A0D"/>
    <w:rsid w:val="00FD3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C17B2"/>
  <w15:docId w15:val="{3700C2EF-0BBB-43B9-A252-CF1712E7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558E"/>
  </w:style>
  <w:style w:type="paragraph" w:styleId="Heading3">
    <w:name w:val="heading 3"/>
    <w:basedOn w:val="Normal"/>
    <w:next w:val="Normal"/>
    <w:link w:val="Heading3Char"/>
    <w:uiPriority w:val="9"/>
    <w:semiHidden/>
    <w:unhideWhenUsed/>
    <w:qFormat/>
    <w:rsid w:val="002355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3558E"/>
    <w:pPr>
      <w:autoSpaceDE w:val="0"/>
      <w:autoSpaceDN w:val="0"/>
      <w:adjustRightInd w:val="0"/>
      <w:spacing w:after="0" w:line="240" w:lineRule="auto"/>
    </w:pPr>
    <w:rPr>
      <w:rFonts w:ascii="Gotham Medium" w:hAnsi="Gotham Medium" w:cs="Gotham Medium"/>
      <w:color w:val="000000"/>
      <w:sz w:val="24"/>
      <w:szCs w:val="24"/>
    </w:rPr>
  </w:style>
  <w:style w:type="paragraph" w:styleId="ListParagraph">
    <w:name w:val="List Paragraph"/>
    <w:basedOn w:val="Normal"/>
    <w:uiPriority w:val="34"/>
    <w:qFormat/>
    <w:rsid w:val="0023558E"/>
    <w:pPr>
      <w:ind w:left="720"/>
      <w:contextualSpacing/>
    </w:pPr>
  </w:style>
  <w:style w:type="paragraph" w:customStyle="1" w:styleId="Bullets">
    <w:name w:val="Bullets"/>
    <w:basedOn w:val="Normal"/>
    <w:link w:val="BulletsCharChar"/>
    <w:rsid w:val="0023558E"/>
    <w:pPr>
      <w:numPr>
        <w:numId w:val="1"/>
      </w:numPr>
      <w:spacing w:after="60" w:line="264" w:lineRule="auto"/>
    </w:pPr>
    <w:rPr>
      <w:rFonts w:eastAsia="Times New Roman" w:cs="Times New Roman"/>
      <w:color w:val="404040" w:themeColor="text1" w:themeTint="BF"/>
      <w:szCs w:val="20"/>
    </w:rPr>
  </w:style>
  <w:style w:type="character" w:customStyle="1" w:styleId="BulletsCharChar">
    <w:name w:val="Bullets Char Char"/>
    <w:basedOn w:val="DefaultParagraphFont"/>
    <w:link w:val="Bullets"/>
    <w:locked/>
    <w:rsid w:val="0023558E"/>
    <w:rPr>
      <w:rFonts w:eastAsia="Times New Roman" w:cs="Times New Roman"/>
      <w:color w:val="404040" w:themeColor="text1" w:themeTint="BF"/>
      <w:szCs w:val="20"/>
    </w:rPr>
  </w:style>
  <w:style w:type="paragraph" w:customStyle="1" w:styleId="Heading3ES">
    <w:name w:val="Heading 3 ES"/>
    <w:basedOn w:val="Heading3"/>
    <w:uiPriority w:val="99"/>
    <w:qFormat/>
    <w:rsid w:val="0023558E"/>
    <w:pPr>
      <w:keepLines w:val="0"/>
      <w:spacing w:before="60" w:after="120" w:line="264" w:lineRule="auto"/>
      <w:outlineLvl w:val="9"/>
    </w:pPr>
    <w:rPr>
      <w:rFonts w:asciiTheme="minorHAnsi" w:eastAsia="Times New Roman" w:hAnsiTheme="minorHAnsi" w:cs="Times New Roman"/>
      <w:bCs w:val="0"/>
      <w:color w:val="46A8C6"/>
      <w:sz w:val="24"/>
      <w:szCs w:val="20"/>
    </w:rPr>
  </w:style>
  <w:style w:type="paragraph" w:customStyle="1" w:styleId="Call-OutBoxTextHeader">
    <w:name w:val="Call-Out Box Text Header"/>
    <w:basedOn w:val="NoSpacing"/>
    <w:qFormat/>
    <w:rsid w:val="0023558E"/>
    <w:pPr>
      <w:ind w:left="144" w:right="144"/>
    </w:pPr>
    <w:rPr>
      <w:rFonts w:ascii="Arial" w:hAnsi="Arial" w:cs="Arial"/>
      <w:b/>
      <w:color w:val="4F81BD" w:themeColor="accent1"/>
    </w:rPr>
  </w:style>
  <w:style w:type="paragraph" w:customStyle="1" w:styleId="Call-OutBoxTextArial">
    <w:name w:val="Call-Out Box Text (Arial)"/>
    <w:basedOn w:val="NoSpacing"/>
    <w:qFormat/>
    <w:rsid w:val="0023558E"/>
    <w:pPr>
      <w:ind w:left="144" w:right="144"/>
    </w:pPr>
    <w:rPr>
      <w:rFonts w:ascii="Arial" w:hAnsi="Arial" w:cs="Arial"/>
      <w:i/>
      <w:sz w:val="20"/>
    </w:rPr>
  </w:style>
  <w:style w:type="character" w:customStyle="1" w:styleId="Heading3Char">
    <w:name w:val="Heading 3 Char"/>
    <w:basedOn w:val="DefaultParagraphFont"/>
    <w:link w:val="Heading3"/>
    <w:uiPriority w:val="9"/>
    <w:semiHidden/>
    <w:rsid w:val="0023558E"/>
    <w:rPr>
      <w:rFonts w:asciiTheme="majorHAnsi" w:eastAsiaTheme="majorEastAsia" w:hAnsiTheme="majorHAnsi" w:cstheme="majorBidi"/>
      <w:b/>
      <w:bCs/>
      <w:color w:val="4F81BD" w:themeColor="accent1"/>
    </w:rPr>
  </w:style>
  <w:style w:type="paragraph" w:styleId="NoSpacing">
    <w:name w:val="No Spacing"/>
    <w:uiPriority w:val="1"/>
    <w:qFormat/>
    <w:rsid w:val="0023558E"/>
    <w:pPr>
      <w:spacing w:after="0" w:line="240" w:lineRule="auto"/>
    </w:pPr>
  </w:style>
  <w:style w:type="paragraph" w:styleId="BalloonText">
    <w:name w:val="Balloon Text"/>
    <w:basedOn w:val="Normal"/>
    <w:link w:val="BalloonTextChar"/>
    <w:uiPriority w:val="99"/>
    <w:semiHidden/>
    <w:unhideWhenUsed/>
    <w:rsid w:val="002355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558E"/>
    <w:rPr>
      <w:rFonts w:ascii="Tahoma" w:hAnsi="Tahoma" w:cs="Tahoma"/>
      <w:sz w:val="16"/>
      <w:szCs w:val="16"/>
    </w:rPr>
  </w:style>
  <w:style w:type="character" w:styleId="CommentReference">
    <w:name w:val="annotation reference"/>
    <w:basedOn w:val="DefaultParagraphFont"/>
    <w:uiPriority w:val="99"/>
    <w:semiHidden/>
    <w:unhideWhenUsed/>
    <w:rsid w:val="0023558E"/>
    <w:rPr>
      <w:sz w:val="16"/>
      <w:szCs w:val="16"/>
    </w:rPr>
  </w:style>
  <w:style w:type="paragraph" w:styleId="CommentText">
    <w:name w:val="annotation text"/>
    <w:basedOn w:val="Normal"/>
    <w:link w:val="CommentTextChar"/>
    <w:uiPriority w:val="99"/>
    <w:unhideWhenUsed/>
    <w:rsid w:val="0023558E"/>
    <w:pPr>
      <w:spacing w:line="240" w:lineRule="auto"/>
    </w:pPr>
    <w:rPr>
      <w:sz w:val="20"/>
      <w:szCs w:val="20"/>
    </w:rPr>
  </w:style>
  <w:style w:type="character" w:customStyle="1" w:styleId="CommentTextChar">
    <w:name w:val="Comment Text Char"/>
    <w:basedOn w:val="DefaultParagraphFont"/>
    <w:link w:val="CommentText"/>
    <w:uiPriority w:val="99"/>
    <w:rsid w:val="0023558E"/>
    <w:rPr>
      <w:sz w:val="20"/>
      <w:szCs w:val="20"/>
    </w:rPr>
  </w:style>
  <w:style w:type="paragraph" w:styleId="CommentSubject">
    <w:name w:val="annotation subject"/>
    <w:basedOn w:val="CommentText"/>
    <w:next w:val="CommentText"/>
    <w:link w:val="CommentSubjectChar"/>
    <w:uiPriority w:val="99"/>
    <w:semiHidden/>
    <w:unhideWhenUsed/>
    <w:rsid w:val="0023558E"/>
    <w:rPr>
      <w:b/>
      <w:bCs/>
    </w:rPr>
  </w:style>
  <w:style w:type="character" w:customStyle="1" w:styleId="CommentSubjectChar">
    <w:name w:val="Comment Subject Char"/>
    <w:basedOn w:val="CommentTextChar"/>
    <w:link w:val="CommentSubject"/>
    <w:uiPriority w:val="99"/>
    <w:semiHidden/>
    <w:rsid w:val="0023558E"/>
    <w:rPr>
      <w:b/>
      <w:bCs/>
      <w:sz w:val="20"/>
      <w:szCs w:val="20"/>
    </w:rPr>
  </w:style>
  <w:style w:type="character" w:styleId="Hyperlink">
    <w:name w:val="Hyperlink"/>
    <w:basedOn w:val="DefaultParagraphFont"/>
    <w:uiPriority w:val="99"/>
    <w:unhideWhenUsed/>
    <w:rsid w:val="0023558E"/>
    <w:rPr>
      <w:color w:val="0000FF" w:themeColor="hyperlink"/>
      <w:u w:val="single"/>
    </w:rPr>
  </w:style>
  <w:style w:type="paragraph" w:customStyle="1" w:styleId="ExhibitRowHeader">
    <w:name w:val="Exhibit Row Header"/>
    <w:basedOn w:val="BodyText"/>
    <w:rsid w:val="00EE16F7"/>
    <w:pPr>
      <w:spacing w:before="20" w:after="20" w:line="240" w:lineRule="auto"/>
      <w:jc w:val="center"/>
    </w:pPr>
    <w:rPr>
      <w:rFonts w:ascii="Arial" w:eastAsia="Times New Roman" w:hAnsi="Arial" w:cs="Arial"/>
      <w:b/>
      <w:color w:val="F8F8F8"/>
      <w:sz w:val="20"/>
      <w:szCs w:val="20"/>
    </w:rPr>
  </w:style>
  <w:style w:type="paragraph" w:customStyle="1" w:styleId="Numbers">
    <w:name w:val="Numbers"/>
    <w:basedOn w:val="BodyText"/>
    <w:rsid w:val="00EE16F7"/>
    <w:pPr>
      <w:numPr>
        <w:numId w:val="4"/>
      </w:numPr>
      <w:tabs>
        <w:tab w:val="clear" w:pos="1080"/>
      </w:tabs>
      <w:spacing w:after="180" w:line="264" w:lineRule="auto"/>
      <w:ind w:left="720"/>
    </w:pPr>
    <w:rPr>
      <w:rFonts w:ascii="Times New Roman" w:eastAsia="Times New Roman" w:hAnsi="Times New Roman" w:cs="Times New Roman"/>
      <w:szCs w:val="20"/>
    </w:rPr>
  </w:style>
  <w:style w:type="paragraph" w:customStyle="1" w:styleId="p3">
    <w:name w:val="p3"/>
    <w:basedOn w:val="Normal"/>
    <w:rsid w:val="00EE16F7"/>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99"/>
    <w:semiHidden/>
    <w:unhideWhenUsed/>
    <w:rsid w:val="00EE16F7"/>
    <w:pPr>
      <w:spacing w:after="120"/>
    </w:pPr>
  </w:style>
  <w:style w:type="character" w:customStyle="1" w:styleId="BodyTextChar">
    <w:name w:val="Body Text Char"/>
    <w:basedOn w:val="DefaultParagraphFont"/>
    <w:link w:val="BodyText"/>
    <w:uiPriority w:val="99"/>
    <w:semiHidden/>
    <w:rsid w:val="00EE16F7"/>
  </w:style>
  <w:style w:type="paragraph" w:styleId="Revision">
    <w:name w:val="Revision"/>
    <w:hidden/>
    <w:uiPriority w:val="99"/>
    <w:semiHidden/>
    <w:rsid w:val="003C3A42"/>
    <w:pPr>
      <w:spacing w:after="0" w:line="240" w:lineRule="auto"/>
    </w:pPr>
  </w:style>
  <w:style w:type="character" w:styleId="FollowedHyperlink">
    <w:name w:val="FollowedHyperlink"/>
    <w:basedOn w:val="DefaultParagraphFont"/>
    <w:uiPriority w:val="99"/>
    <w:semiHidden/>
    <w:unhideWhenUsed/>
    <w:rsid w:val="00AE65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viewsofbuffalo.blogspot.com/2013/05/the-bailey-avenue-neighborhood-is_16.html" TargetMode="External"/><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_rels/document.xml.rels><?xml version="1.0" encoding="UTF-8" standalone="yes"?>
<Relationships xmlns="http://schemas.openxmlformats.org/package/2006/relationships"><Relationship Id="rId8" Type="http://schemas.openxmlformats.org/officeDocument/2006/relationships/hyperlink" Target="http://www.promiseneighborhoodsinstitute.org/sites/default/files/PNI_buffalo_070615_b.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2.ed.gov/programs/promiseneighborhoods/2011narr/westminster.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promiseneighborhoodsinstitute.org/sites/default/files/PNI_buffalo_070615_b.pdf" TargetMode="External"/><Relationship Id="rId5" Type="http://schemas.openxmlformats.org/officeDocument/2006/relationships/comments" Target="comments.xml"/><Relationship Id="rId10" Type="http://schemas.openxmlformats.org/officeDocument/2006/relationships/hyperlink" Target="https://www2.ed.gov/programs/promiseneighborhoods/2011narr/westminster.pdf" TargetMode="Externa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Nomoya Hall</dc:creator>
  <cp:lastModifiedBy>Ellen Bobronnikov</cp:lastModifiedBy>
  <cp:revision>6</cp:revision>
  <dcterms:created xsi:type="dcterms:W3CDTF">2017-10-31T12:01:00Z</dcterms:created>
  <dcterms:modified xsi:type="dcterms:W3CDTF">2017-10-31T15:31:00Z</dcterms:modified>
</cp:coreProperties>
</file>